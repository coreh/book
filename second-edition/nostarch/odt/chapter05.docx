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60" w:leader="dot"/>
        </w:tabs>
        <w:rPr/>
      </w:pPr>
      <w:r>
        <w:fldChar w:fldCharType="begin"/>
      </w:r>
      <w:r>
        <w:instrText> TOC \z \o "1-3" \t "Heading 1,1,HeadA,1,Heading 2,2,HeadB,2,HeadC,3" \h</w:instrText>
      </w:r>
      <w:r>
        <w:fldChar w:fldCharType="separate"/>
      </w:r>
      <w:hyperlink w:anchor="__RefHeading___Toc7025_308490998">
        <w:r>
          <w:rPr>
            <w:webHidden/>
            <w:rStyle w:val="IndexLink"/>
            <w:vanish w:val="false"/>
          </w:rPr>
          <w:t>Defining and Instantiating Structs</w:t>
          <w:tab/>
          <w:t>1</w:t>
        </w:r>
      </w:hyperlink>
    </w:p>
    <w:p>
      <w:pPr>
        <w:pStyle w:val="Contents1"/>
        <w:tabs>
          <w:tab w:val="right" w:pos="9360" w:leader="dot"/>
        </w:tabs>
        <w:rPr/>
      </w:pPr>
      <w:hyperlink w:anchor="__RefHeading___Toc7029_308490998">
        <w:r>
          <w:rPr>
            <w:webHidden/>
            <w:rStyle w:val="IndexLink"/>
            <w:vanish w:val="false"/>
          </w:rPr>
          <w:t>An Example Program Using Structs</w:t>
          <w:tab/>
          <w:t>3</w:t>
        </w:r>
      </w:hyperlink>
    </w:p>
    <w:p>
      <w:pPr>
        <w:pStyle w:val="Contents2"/>
        <w:tabs>
          <w:tab w:val="right" w:pos="9360" w:leader="dot"/>
        </w:tabs>
        <w:rPr/>
      </w:pPr>
      <w:hyperlink w:anchor="__RefHeading___Toc7031_308490998">
        <w:r>
          <w:rPr>
            <w:webHidden/>
            <w:rStyle w:val="IndexLink"/>
            <w:vanish w:val="false"/>
          </w:rPr>
          <w:t>Refactoring with Tuples</w:t>
          <w:tab/>
          <w:t>4</w:t>
        </w:r>
      </w:hyperlink>
    </w:p>
    <w:p>
      <w:pPr>
        <w:pStyle w:val="Contents2"/>
        <w:tabs>
          <w:tab w:val="right" w:pos="9360" w:leader="dot"/>
        </w:tabs>
        <w:rPr/>
      </w:pPr>
      <w:hyperlink w:anchor="__RefHeading___Toc7033_308490998">
        <w:r>
          <w:rPr>
            <w:webHidden/>
            <w:rStyle w:val="IndexLink"/>
            <w:vanish w:val="false"/>
          </w:rPr>
          <w:t>Refactoring with Structs: Adding More Meaning</w:t>
          <w:tab/>
          <w:t>5</w:t>
        </w:r>
      </w:hyperlink>
    </w:p>
    <w:p>
      <w:pPr>
        <w:pStyle w:val="Contents2"/>
        <w:tabs>
          <w:tab w:val="right" w:pos="9360" w:leader="dot"/>
        </w:tabs>
        <w:rPr/>
      </w:pPr>
      <w:hyperlink w:anchor="__RefHeading___Toc7035_308490998">
        <w:r>
          <w:rPr>
            <w:webHidden/>
            <w:rStyle w:val="IndexLink"/>
            <w:vanish w:val="false"/>
          </w:rPr>
          <w:t>Adding Useful Functionality with Derived Traits</w:t>
          <w:tab/>
          <w:t>6</w:t>
        </w:r>
      </w:hyperlink>
    </w:p>
    <w:p>
      <w:pPr>
        <w:pStyle w:val="Contents1"/>
        <w:tabs>
          <w:tab w:val="right" w:pos="9360" w:leader="dot"/>
        </w:tabs>
        <w:rPr/>
      </w:pPr>
      <w:hyperlink w:anchor="__RefHeading___Toc7037_308490998">
        <w:r>
          <w:rPr>
            <w:webHidden/>
            <w:rStyle w:val="IndexLink"/>
            <w:vanish w:val="false"/>
          </w:rPr>
          <w:t>Method Syntax</w:t>
          <w:tab/>
          <w:t>9</w:t>
        </w:r>
      </w:hyperlink>
    </w:p>
    <w:p>
      <w:pPr>
        <w:pStyle w:val="Contents2"/>
        <w:tabs>
          <w:tab w:val="right" w:pos="9360" w:leader="dot"/>
        </w:tabs>
        <w:rPr/>
      </w:pPr>
      <w:hyperlink w:anchor="__RefHeading___Toc7039_308490998">
        <w:r>
          <w:rPr>
            <w:webHidden/>
            <w:rStyle w:val="IndexLink"/>
            <w:vanish w:val="false"/>
          </w:rPr>
          <w:t>Defining Methods</w:t>
          <w:tab/>
          <w:t>9</w:t>
        </w:r>
      </w:hyperlink>
    </w:p>
    <w:p>
      <w:pPr>
        <w:pStyle w:val="Contents2"/>
        <w:tabs>
          <w:tab w:val="right" w:pos="9360" w:leader="dot"/>
        </w:tabs>
        <w:rPr/>
      </w:pPr>
      <w:hyperlink w:anchor="__RefHeading___Toc7041_308490998">
        <w:r>
          <w:rPr>
            <w:webHidden/>
            <w:rStyle w:val="IndexLink"/>
            <w:vanish w:val="false"/>
          </w:rPr>
          <w:t>Methods with More Parameters</w:t>
          <w:tab/>
          <w:t>11</w:t>
        </w:r>
      </w:hyperlink>
    </w:p>
    <w:p>
      <w:pPr>
        <w:pStyle w:val="Contents2"/>
        <w:tabs>
          <w:tab w:val="right" w:pos="9360" w:leader="dot"/>
        </w:tabs>
        <w:rPr/>
      </w:pPr>
      <w:hyperlink w:anchor="__RefHeading___Toc7043_308490998">
        <w:r>
          <w:rPr>
            <w:webHidden/>
            <w:rStyle w:val="IndexLink"/>
            <w:vanish w:val="false"/>
          </w:rPr>
          <w:t>Associated Functions</w:t>
          <w:tab/>
          <w:t>12</w:t>
        </w:r>
      </w:hyperlink>
    </w:p>
    <w:p>
      <w:pPr>
        <w:pStyle w:val="Contents1"/>
        <w:tabs>
          <w:tab w:val="right" w:pos="9360" w:leader="dot"/>
        </w:tabs>
        <w:rPr/>
      </w:pPr>
      <w:hyperlink w:anchor="__RefHeading___Toc7045_308490998">
        <w:r>
          <w:rPr>
            <w:webHidden/>
            <w:rStyle w:val="IndexLink"/>
            <w:vanish w:val="false"/>
          </w:rPr>
          <w:t>Summary</w:t>
          <w:tab/>
          <w:t>13</w:t>
        </w:r>
      </w:hyperlink>
      <w:r>
        <w:fldChar w:fldCharType="end"/>
      </w:r>
    </w:p>
    <w:p>
      <w:pPr>
        <w:pStyle w:val="ChapterStart"/>
        <w:rPr>
          <w:rFonts w:eastAsia="Microsoft YaHei"/>
          <w:ins w:id="1" w:author="AnneMarieW" w:date="2017-03-14T09:57:00Z"/>
        </w:rPr>
      </w:pPr>
      <w:ins w:id="0" w:author="AnneMarieW" w:date="2017-03-14T09:57:00Z">
        <w:r>
          <w:rPr>
            <w:rFonts w:eastAsia="Microsoft YaHei"/>
          </w:rPr>
        </w:r>
      </w:ins>
    </w:p>
    <w:p>
      <w:pPr>
        <w:pStyle w:val="ChapterStart"/>
        <w:rPr>
          <w:rFonts w:eastAsia="Microsoft YaHei"/>
        </w:rPr>
      </w:pPr>
      <w:del w:id="2" w:author="AnneMarieW" w:date="2017-03-14T09:59:00Z">
        <w:r>
          <w:rPr>
            <w:rFonts w:eastAsia="Microsoft YaHei"/>
          </w:rPr>
          <w:delText xml:space="preserve">Chapter </w:delText>
        </w:r>
      </w:del>
      <w:r>
        <w:rPr>
          <w:rFonts w:eastAsia="Microsoft YaHei"/>
        </w:rPr>
        <w:t>5</w:t>
      </w:r>
    </w:p>
    <w:p>
      <w:pPr>
        <w:pStyle w:val="ChapterTitle"/>
        <w:rPr/>
      </w:pPr>
      <w:ins w:id="3" w:author="Carol Nichols" w:date="2017-04-25T11:26:00Z">
        <w:r>
          <w:rPr>
            <w:rFonts w:eastAsia="Microsoft YaHei"/>
          </w:rPr>
          <w:t xml:space="preserve">Using </w:t>
        </w:r>
      </w:ins>
      <w:commentRangeStart w:id="0"/>
      <w:r>
        <w:rPr>
          <w:rFonts w:eastAsia="Microsoft YaHei"/>
        </w:rPr>
        <w:t>Structs</w:t>
      </w:r>
      <w:r>
        <w:rPr>
          <w:rFonts w:eastAsia="Microsoft YaHei"/>
        </w:rPr>
      </w:r>
      <w:commentRangeEnd w:id="0"/>
      <w:r>
        <w:commentReference w:id="0"/>
      </w:r>
      <w:r>
        <w:rPr>
          <w:rFonts w:eastAsia="Microsoft YaHei"/>
        </w:rPr>
        <w:commentReference w:id="1"/>
      </w:r>
      <w:ins w:id="4" w:author="Carol Nichols" w:date="2017-04-25T11:26:00Z">
        <w:r>
          <w:rPr>
            <w:rFonts w:eastAsia="Microsoft YaHei"/>
          </w:rPr>
          <w:t xml:space="preserve"> to Structure Related Data</w:t>
        </w:r>
      </w:ins>
    </w:p>
    <w:p>
      <w:pPr>
        <w:pStyle w:val="BodyFirst"/>
        <w:rPr/>
      </w:pPr>
      <w:r>
        <w:rPr>
          <w:rFonts w:eastAsia="Microsoft YaHei"/>
        </w:rPr>
        <w:t xml:space="preserve">A </w:t>
      </w:r>
      <w:r>
        <w:rPr>
          <w:rStyle w:val="EmphasisItalic"/>
        </w:rPr>
        <w:t>struct</w:t>
      </w:r>
      <w:r>
        <w:rPr>
          <w:rFonts w:eastAsia="Microsoft YaHei"/>
        </w:rPr>
        <w:t xml:space="preserve">, </w:t>
      </w:r>
      <w:del w:id="5" w:author="AnneMarieW" w:date="2017-03-14T09:59:00Z">
        <w:r>
          <w:rPr>
            <w:rFonts w:eastAsia="Microsoft YaHei"/>
          </w:rPr>
          <w:delText xml:space="preserve">short for </w:delText>
        </w:r>
      </w:del>
      <w:ins w:id="6"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 w:author="AnneMarieW" w:date="2017-03-14T10:00:00Z">
        <w:r>
          <w:rPr>
            <w:rFonts w:eastAsia="Microsoft YaHei"/>
          </w:rPr>
          <w:t>’re familiar with</w:t>
        </w:r>
      </w:ins>
      <w:del w:id="8" w:author="AnneMarieW" w:date="2017-03-14T10:00:00Z">
        <w:r>
          <w:rPr>
            <w:rFonts w:eastAsia="Microsoft YaHei"/>
          </w:rPr>
          <w:delText xml:space="preserve"> come from</w:delText>
        </w:r>
      </w:del>
      <w:r>
        <w:rPr>
          <w:rFonts w:eastAsia="Microsoft YaHei"/>
        </w:rPr>
        <w:t xml:space="preserve"> an object-oriented language, a </w:t>
      </w:r>
      <w:r>
        <w:rPr>
          <w:rStyle w:val="EmphasisItalic"/>
        </w:rPr>
        <w:t>struct</w:t>
      </w:r>
      <w:r>
        <w:rPr>
          <w:rFonts w:eastAsia="Microsoft YaHei"/>
        </w:rPr>
        <w:t xml:space="preserve"> is like an object’s data attributes. </w:t>
      </w:r>
      <w:ins w:id="9" w:author="Carol Nichols" w:date="2017-04-25T11:27:00Z">
        <w:commentRangeStart w:id="2"/>
        <w:r>
          <w:rPr>
            <w:rFonts w:eastAsia="Microsoft YaHei"/>
          </w:rPr>
          <w:t>In this chapter</w:t>
        </w:r>
      </w:ins>
      <w:r>
        <w:rPr>
          <w:rFonts w:eastAsia="Microsoft YaHei"/>
        </w:rPr>
      </w:r>
      <w:ins w:id="10" w:author="Carol Nichols" w:date="2017-04-25T11:27:00Z">
        <w:commentRangeEnd w:id="2"/>
        <w:r>
          <w:commentReference w:id="2"/>
        </w:r>
        <w:r>
          <w:rPr>
            <w:rFonts w:eastAsia="Microsoft YaHei"/>
          </w:rPr>
          <w:t>, we'll compare and contrast tuples with structs, demonstrate how to use struc</w:t>
        </w:r>
      </w:ins>
      <w:ins w:id="11" w:author="Carol Nichols" w:date="2017-04-25T11:28:00Z">
        <w:r>
          <w:rPr>
            <w:rFonts w:eastAsia="Microsoft YaHei"/>
          </w:rPr>
          <w:t>ts, and discuss how to define methods and associated functions on structs to specify behavior associated with a struct's data</w:t>
        </w:r>
      </w:ins>
      <w:del w:id="12" w:author="Carol Nichols" w:date="2017-04-25T11:28:00Z">
        <w:r>
          <w:rPr>
            <w:rFonts w:eastAsia="Microsoft YaHei"/>
          </w:rPr>
          <w:delText>In the next section</w:delText>
        </w:r>
      </w:del>
      <w:r>
        <w:rPr>
          <w:rFonts w:eastAsia="Microsoft YaHei"/>
        </w:rPr>
        <w:commentReference w:id="3"/>
      </w:r>
      <w:del w:id="13" w:author="Carol Nichols" w:date="2017-04-25T11:28:00Z">
        <w:r>
          <w:rPr>
            <w:rFonts w:eastAsia="Microsoft YaHei"/>
          </w:rPr>
          <w:delText xml:space="preserve"> of this chapter, </w:delText>
        </w:r>
      </w:del>
      <w:del w:id="14" w:author="AnneMarieW" w:date="2017-03-14T10:00:00Z">
        <w:r>
          <w:rPr>
            <w:rFonts w:eastAsia="Microsoft YaHei"/>
          </w:rPr>
          <w:delText>we</w:delText>
        </w:r>
      </w:del>
      <w:del w:id="15" w:author="Carol Nichols" w:date="2017-04-25T11:28:00Z">
        <w:r>
          <w:rPr>
            <w:rFonts w:eastAsia="Microsoft YaHei"/>
          </w:rPr>
          <w:delText xml:space="preserve">you’ll </w:delText>
        </w:r>
      </w:del>
      <w:del w:id="16" w:author="AnneMarieW" w:date="2017-03-14T10:00:00Z">
        <w:r>
          <w:rPr>
            <w:rFonts w:eastAsia="Microsoft YaHei"/>
          </w:rPr>
          <w:delText xml:space="preserve">talk about </w:delText>
        </w:r>
      </w:del>
      <w:del w:id="17" w:author="Carol Nichols" w:date="2017-04-25T11:28:00Z">
        <w:r>
          <w:rPr>
            <w:rFonts w:eastAsia="Microsoft YaHei"/>
          </w:rPr>
          <w:delText>learn how to define methods on your structs</w:delText>
        </w:r>
      </w:del>
      <w:del w:id="18" w:author="AnneMarieW" w:date="2017-03-14T10:00:00Z">
        <w:r>
          <w:rPr>
            <w:rFonts w:eastAsia="Microsoft YaHei"/>
          </w:rPr>
          <w:delText>;</w:delText>
        </w:r>
      </w:del>
      <w:del w:id="19" w:author="Carol Nichols" w:date="2017-04-25T11:28:00Z">
        <w:r>
          <w:rPr>
            <w:rFonts w:eastAsia="Microsoft YaHei"/>
          </w:rPr>
          <w:delText xml:space="preserve">: methods are how you specify the </w:delText>
        </w:r>
      </w:del>
      <w:del w:id="20" w:author="Carol Nichols" w:date="2017-04-25T11:28:00Z">
        <w:r>
          <w:rPr>
            <w:rStyle w:val="EmphasisItalic"/>
            <w:rFonts w:eastAsia="Microsoft YaHei"/>
          </w:rPr>
          <w:delText>behavior</w:delText>
        </w:r>
      </w:del>
      <w:del w:id="21" w:author="Carol Nichols" w:date="2017-04-25T11:28:00Z">
        <w:r>
          <w:rPr>
            <w:rFonts w:eastAsia="Microsoft YaHei"/>
          </w:rPr>
          <w:delText xml:space="preserve"> that </w:delText>
        </w:r>
      </w:del>
      <w:del w:id="22" w:author="AnneMarieW" w:date="2017-03-14T10:01:00Z">
        <w:r>
          <w:rPr>
            <w:rFonts w:eastAsia="Microsoft YaHei"/>
          </w:rPr>
          <w:delText>goes along with</w:delText>
        </w:r>
      </w:del>
      <w:del w:id="23" w:author="Carol Nichols" w:date="2017-04-25T11:28:00Z">
        <w:r>
          <w:rPr>
            <w:rFonts w:eastAsia="Microsoft YaHei"/>
          </w:rPr>
          <w:delText xml:space="preserve">is associated with a struct’s data. </w:delText>
        </w:r>
      </w:del>
      <w:r>
        <w:rPr>
          <w:rFonts w:eastAsia="Microsoft YaHei"/>
        </w:rPr>
        <w:commentReference w:id="4"/>
      </w:r>
      <w:ins w:id="24" w:author="Carol Nichols" w:date="2017-04-25T11:28:00Z">
        <w:r>
          <w:rPr>
            <w:rFonts w:eastAsia="Microsoft YaHei"/>
          </w:rPr>
          <w:t xml:space="preserve">. </w:t>
        </w:r>
      </w:ins>
      <w:r>
        <w:rPr>
          <w:rFonts w:eastAsia="Microsoft YaHei"/>
        </w:rPr>
        <w:t xml:space="preserve">The struct and </w:t>
      </w:r>
      <w:r>
        <w:rPr>
          <w:rStyle w:val="EmphasisItalic"/>
        </w:rPr>
        <w:t>enum</w:t>
      </w:r>
      <w:r>
        <w:rPr>
          <w:rFonts w:eastAsia="Microsoft YaHei"/>
        </w:rPr>
        <w:t xml:space="preserve"> (</w:t>
      </w:r>
      <w:del w:id="25" w:author="AnneMarieW" w:date="2017-03-14T10:01:00Z">
        <w:r>
          <w:rPr>
            <w:rFonts w:eastAsia="Microsoft YaHei"/>
          </w:rPr>
          <w:delText xml:space="preserve">that we will talk about </w:delText>
        </w:r>
      </w:del>
      <w:ins w:id="2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27" w:author="AnneMarieW" w:date="2017-03-14T10:02:00Z">
        <w:r>
          <w:rPr>
            <w:rFonts w:eastAsia="Microsoft YaHei"/>
          </w:rPr>
          <w:delText xml:space="preserve">in order </w:delText>
        </w:r>
      </w:del>
      <w:r>
        <w:rPr>
          <w:rFonts w:eastAsia="Microsoft YaHei"/>
        </w:rPr>
        <w:t>to take full advantage of Rust’s compile</w:t>
      </w:r>
      <w:ins w:id="28" w:author="AnneMarieW" w:date="2017-03-14T10:02:00Z">
        <w:r>
          <w:rPr>
            <w:rFonts w:eastAsia="Microsoft YaHei"/>
          </w:rPr>
          <w:t xml:space="preserve"> </w:t>
        </w:r>
      </w:ins>
      <w:del w:id="29" w:author="AnneMarieW" w:date="2017-03-14T10:02:00Z">
        <w:r>
          <w:rPr>
            <w:rFonts w:eastAsia="Microsoft YaHei"/>
          </w:rPr>
          <w:delText>-</w:delText>
        </w:r>
      </w:del>
      <w:r>
        <w:rPr>
          <w:rFonts w:eastAsia="Microsoft YaHei"/>
        </w:rPr>
        <w:t>time type checking.</w:t>
      </w:r>
    </w:p>
    <w:p>
      <w:pPr>
        <w:pStyle w:val="ProductionDirective"/>
        <w:rPr/>
      </w:pPr>
      <w:ins w:id="30" w:author="Carol Nichols" w:date="2017-04-25T11:30:00Z">
        <w:r>
          <w:rPr/>
          <w:t>Prod: link xref</w:t>
        </w:r>
      </w:ins>
    </w:p>
    <w:p>
      <w:pPr>
        <w:pStyle w:val="HeadA"/>
        <w:rPr/>
      </w:pPr>
      <w:ins w:id="31" w:author="Carol Nichols" w:date="2017-04-25T11:29:00Z">
        <w:bookmarkStart w:id="0" w:name="__RefHeading___Toc7025_308490998"/>
        <w:bookmarkEnd w:id="0"/>
        <w:r>
          <w:rPr/>
          <w:t>Defining and Instan</w:t>
        </w:r>
      </w:ins>
      <w:ins w:id="32" w:author="Carol Nichols" w:date="2017-04-25T11:29:00Z">
        <w:bookmarkStart w:id="1" w:name="__RefHeading___Toc7027_308490998"/>
        <w:bookmarkEnd w:id="1"/>
        <w:r>
          <w:rPr/>
          <w:t>tiating Structs</w:t>
        </w:r>
      </w:ins>
    </w:p>
    <w:p>
      <w:pPr>
        <w:pStyle w:val="Body"/>
        <w:rPr>
          <w:rFonts w:eastAsia="Microsoft YaHei"/>
          <w:del w:id="34" w:author="Carol Nichols" w:date="2017-04-25T12:57:00Z"/>
        </w:rPr>
      </w:pPr>
      <w:del w:id="33" w:author="Carol Nichols" w:date="2017-04-25T11:30:00Z">
        <w:r>
          <w:rPr/>
          <w:delText>Prod: link xrefxref</w:delText>
        </w:r>
      </w:del>
    </w:p>
    <w:p>
      <w:pPr>
        <w:pStyle w:val="Body"/>
        <w:rPr/>
      </w:pPr>
      <w:del w:id="35" w:author="AnneMarieW" w:date="2017-03-14T10:02:00Z">
        <w:r>
          <w:rPr>
            <w:rFonts w:eastAsia="Microsoft YaHei"/>
          </w:rPr>
          <w:delText>One way of thinking about s</w:delText>
        </w:r>
      </w:del>
      <w:ins w:id="36" w:author="AnneMarieW" w:date="2017-03-14T10:02:00Z">
        <w:commentRangeStart w:id="5"/>
        <w:commentRangeStart w:id="6"/>
        <w:r>
          <w:rPr/>
          <w:t>S</w:t>
        </w:r>
      </w:ins>
      <w:r>
        <w:rPr/>
        <w:t>tructs</w:t>
      </w:r>
      <w:r>
        <w:rPr/>
      </w:r>
      <w:commentRangeEnd w:id="6"/>
      <w:r>
        <w:commentReference w:id="6"/>
      </w:r>
      <w:r>
        <w:rPr/>
        <w:commentReference w:id="7"/>
      </w:r>
      <w:r>
        <w:rPr/>
      </w:r>
      <w:commentRangeEnd w:id="5"/>
      <w:r>
        <w:commentReference w:id="5"/>
      </w:r>
      <w:r>
        <w:rPr/>
        <w:t xml:space="preserve"> </w:t>
      </w:r>
      <w:del w:id="37" w:author="AnneMarieW" w:date="2017-03-14T10:02:00Z">
        <w:r>
          <w:rPr>
            <w:rFonts w:eastAsia="Microsoft YaHei"/>
          </w:rPr>
          <w:delText xml:space="preserve">is that they </w:delText>
        </w:r>
      </w:del>
      <w:r>
        <w:rPr/>
        <w:t>are similar to tuples, which we</w:t>
      </w:r>
      <w:ins w:id="38" w:author="AnneMarieW" w:date="2017-03-14T10:03:00Z">
        <w:r>
          <w:rPr/>
          <w:t>re</w:t>
        </w:r>
      </w:ins>
      <w:r>
        <w:rPr/>
        <w:t xml:space="preserve"> </w:t>
      </w:r>
      <w:del w:id="39" w:author="AnneMarieW" w:date="2017-03-14T10:03:00Z">
        <w:r>
          <w:rPr>
            <w:rFonts w:eastAsia="Microsoft YaHei"/>
          </w:rPr>
          <w:delText>talk</w:delText>
        </w:r>
      </w:del>
      <w:ins w:id="40" w:author="AnneMarieW" w:date="2017-03-14T10:03:00Z">
        <w:r>
          <w:rPr/>
          <w:t>discuss</w:t>
        </w:r>
      </w:ins>
      <w:r>
        <w:rPr/>
        <w:t xml:space="preserve">ed </w:t>
      </w:r>
      <w:del w:id="41" w:author="AnneMarieW" w:date="2017-03-14T10:03:00Z">
        <w:r>
          <w:rPr>
            <w:rFonts w:eastAsia="Microsoft YaHei"/>
          </w:rPr>
          <w:delText xml:space="preserve">about </w:delText>
        </w:r>
      </w:del>
      <w:r>
        <w:rPr/>
        <w:t xml:space="preserve">in Chapter 3. Like tuples, the pieces of a struct can be different types. Unlike tuples, we name each piece of data so </w:t>
      </w:r>
      <w:del w:id="42" w:author="AnneMarieW" w:date="2017-03-14T10:03:00Z">
        <w:r>
          <w:rPr>
            <w:rFonts w:eastAsia="Microsoft YaHei"/>
          </w:rPr>
          <w:delText xml:space="preserve">that </w:delText>
        </w:r>
      </w:del>
      <w:r>
        <w:rPr/>
        <w:t>it’s clear</w:t>
      </w:r>
      <w:del w:id="43" w:author="AnneMarieW" w:date="2017-03-14T10:04:00Z">
        <w:r>
          <w:rPr>
            <w:rFonts w:eastAsia="Microsoft YaHei"/>
          </w:rPr>
          <w:delText>er</w:delText>
        </w:r>
      </w:del>
      <w:r>
        <w:rPr/>
        <w:t xml:space="preserve"> what the values mean. </w:t>
      </w:r>
      <w:del w:id="44" w:author="AnneMarieW" w:date="2017-03-14T10:05:00Z">
        <w:r>
          <w:rPr>
            <w:rFonts w:eastAsia="Microsoft YaHei"/>
          </w:rPr>
          <w:delText xml:space="preserve">Structs are more flexible </w:delText>
        </w:r>
      </w:del>
      <w:ins w:id="45" w:author="AnneMarieW" w:date="2017-03-14T10:05:00Z">
        <w:r>
          <w:rPr/>
          <w:t>A</w:t>
        </w:r>
      </w:ins>
      <w:del w:id="46" w:author="AnneMarieW" w:date="2017-03-14T10:05:00Z">
        <w:r>
          <w:rPr>
            <w:rFonts w:eastAsia="Microsoft YaHei"/>
          </w:rPr>
          <w:delText>a</w:delText>
        </w:r>
      </w:del>
      <w:r>
        <w:rPr/>
        <w:t>s a result of these names</w:t>
      </w:r>
      <w:ins w:id="47" w:author="AnneMarieW" w:date="2017-03-14T10:05:00Z">
        <w:r>
          <w:rPr/>
          <w:t>, structs are more flexible</w:t>
        </w:r>
      </w:ins>
      <w:r>
        <w:rPr/>
        <w:commentReference w:id="8"/>
      </w:r>
      <w:r>
        <w:rPr/>
        <w:commentReference w:id="9"/>
      </w:r>
      <w:ins w:id="48" w:author="Carol Nichols" w:date="2017-04-25T11:30:00Z">
        <w:r>
          <w:rPr/>
          <w:t xml:space="preserve"> t</w:t>
        </w:r>
      </w:ins>
      <w:ins w:id="49" w:author="Carol Nichols" w:date="2017-04-25T11:30:00Z">
        <w:commentRangeStart w:id="10"/>
        <w:r>
          <w:rPr/>
          <w:t>han tuples</w:t>
        </w:r>
      </w:ins>
      <w:r>
        <w:rPr/>
        <w:t>:</w:t>
      </w:r>
      <w:r>
        <w:rPr/>
      </w:r>
      <w:commentRangeEnd w:id="10"/>
      <w:r>
        <w:commentReference w:id="10"/>
      </w:r>
      <w:r>
        <w:rPr/>
        <w:t xml:space="preserve"> we don’t have to rely on the order of the data to specify or access the values of an instance.</w:t>
      </w:r>
    </w:p>
    <w:p>
      <w:pPr>
        <w:pStyle w:val="ProductionDirective"/>
        <w:pPrChange w:id="0" w:author="janelle" w:date="2017-04-06T18:07:00Z"/>
        <w:rPr>
          <w:rFonts w:eastAsia="Microsoft YaHei"/>
        </w:rPr>
      </w:pPr>
      <w:r>
        <w:rPr>
          <w:rFonts w:eastAsia="Microsoft YaHei"/>
        </w:rPr>
        <w:t xml:space="preserve">Prod: link </w:t>
      </w:r>
      <w:ins w:id="50" w:author="janelle" w:date="2017-04-06T18:07:00Z">
        <w:r>
          <w:rPr>
            <w:rFonts w:eastAsia="Microsoft YaHei"/>
          </w:rPr>
          <w:t>xref</w:t>
        </w:r>
      </w:ins>
    </w:p>
    <w:p>
      <w:pPr>
        <w:pStyle w:val="Body"/>
        <w:rPr/>
      </w:pPr>
      <w:r>
        <w:rPr>
          <w:rFonts w:eastAsia="Microsoft YaHei"/>
        </w:rPr>
        <w:t xml:space="preserve">To define a struct, we enter the keyword </w:t>
      </w:r>
      <w:r>
        <w:rPr>
          <w:rStyle w:val="Literal"/>
        </w:rPr>
        <w:t>struct</w:t>
      </w:r>
      <w:r>
        <w:rPr>
          <w:rFonts w:eastAsia="Microsoft YaHei"/>
        </w:rPr>
        <w:t xml:space="preserve"> and </w:t>
      </w:r>
      <w:ins w:id="51" w:author="AnneMarieW" w:date="2017-03-14T10:05:00Z">
        <w:r>
          <w:rPr>
            <w:rFonts w:eastAsia="Microsoft YaHei"/>
          </w:rPr>
          <w:t>name</w:t>
        </w:r>
      </w:ins>
      <w:del w:id="52" w:author="AnneMarieW" w:date="2017-03-14T10:05:00Z">
        <w:r>
          <w:rPr>
            <w:rFonts w:eastAsia="Microsoft YaHei"/>
          </w:rPr>
          <w:delText>give</w:delText>
        </w:r>
      </w:del>
      <w:r>
        <w:rPr>
          <w:rFonts w:eastAsia="Microsoft YaHei"/>
        </w:rPr>
        <w:t xml:space="preserve"> the </w:t>
      </w:r>
      <w:del w:id="53" w:author="AnneMarieW" w:date="2017-03-14T10:05:00Z">
        <w:r>
          <w:rPr>
            <w:rFonts w:eastAsia="Microsoft YaHei"/>
          </w:rPr>
          <w:delText>whole</w:delText>
        </w:r>
      </w:del>
      <w:ins w:id="54" w:author="AnneMarieW" w:date="2017-03-14T10:05:00Z">
        <w:r>
          <w:rPr>
            <w:rFonts w:eastAsia="Microsoft YaHei"/>
          </w:rPr>
          <w:t>entire</w:t>
        </w:r>
      </w:ins>
      <w:r>
        <w:rPr>
          <w:rFonts w:eastAsia="Microsoft YaHei"/>
        </w:rPr>
        <w:t xml:space="preserve"> struct</w:t>
      </w:r>
      <w:del w:id="55" w:author="AnneMarieW" w:date="2017-03-14T10:05:00Z">
        <w:r>
          <w:rPr>
            <w:rFonts w:eastAsia="Microsoft YaHei"/>
          </w:rPr>
          <w:delText xml:space="preserve"> a </w:delText>
        </w:r>
      </w:del>
      <w:del w:id="56" w:author="AnneMarieW" w:date="2017-03-14T10:06:00Z">
        <w:r>
          <w:rPr>
            <w:rFonts w:eastAsia="Microsoft YaHei"/>
          </w:rPr>
          <w:delText>name</w:delText>
        </w:r>
      </w:del>
      <w:r>
        <w:rPr>
          <w:rFonts w:eastAsia="Microsoft YaHei"/>
        </w:rPr>
        <w:t xml:space="preserve">. A struct’s name should describe </w:t>
      </w:r>
      <w:del w:id="57" w:author="AnneMarieW" w:date="2017-03-14T10:06:00Z">
        <w:r>
          <w:rPr>
            <w:rFonts w:eastAsia="Microsoft YaHei"/>
          </w:rPr>
          <w:delText xml:space="preserve">what </w:delText>
        </w:r>
      </w:del>
      <w:r>
        <w:rPr>
          <w:rFonts w:eastAsia="Microsoft YaHei"/>
        </w:rPr>
        <w:t xml:space="preserve">the significance </w:t>
      </w:r>
      <w:del w:id="58" w:author="AnneMarieW" w:date="2017-03-14T10:06:00Z">
        <w:r>
          <w:rPr>
            <w:rFonts w:eastAsia="Microsoft YaHei"/>
          </w:rPr>
          <w:delText xml:space="preserve">is </w:delText>
        </w:r>
      </w:del>
      <w:r>
        <w:rPr>
          <w:rFonts w:eastAsia="Microsoft YaHei"/>
        </w:rPr>
        <w:t>of the</w:t>
      </w:r>
      <w:del w:id="59"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1"/>
      <w:r>
        <w:rPr>
          <w:rFonts w:eastAsia="Microsoft YaHei"/>
        </w:rPr>
        <w:t xml:space="preserve">the names </w:t>
      </w:r>
      <w:ins w:id="60" w:author="Carol Nichols" w:date="2017-04-25T11:31:00Z">
        <w:r>
          <w:rPr>
            <w:rFonts w:eastAsia="Microsoft YaHei"/>
          </w:rPr>
          <w:t>and types</w:t>
        </w:r>
      </w:ins>
      <w:r>
        <w:rPr>
          <w:rFonts w:eastAsia="Microsoft YaHei"/>
        </w:rPr>
      </w:r>
      <w:ins w:id="61" w:author="Carol Nichols" w:date="2017-04-25T11:31:00Z">
        <w:commentRangeEnd w:id="11"/>
        <w:r>
          <w:commentReference w:id="11"/>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62" w:author="Carol Nichols" w:date="2017-04-25T11:31:00Z">
        <w:r>
          <w:rPr>
            <w:rStyle w:val="EmphasisItalic"/>
            <w:rFonts w:eastAsia="Microsoft YaHei"/>
          </w:rPr>
          <w:delText>,</w:delText>
        </w:r>
      </w:del>
      <w:r>
        <w:rPr>
          <w:rStyle w:val="EmphasisItalic"/>
          <w:rFonts w:eastAsia="Microsoft YaHei"/>
        </w:rPr>
        <w:commentReference w:id="12"/>
      </w:r>
      <w:del w:id="63"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3"/>
      </w:r>
      <w:r>
        <w:rPr>
          <w:rFonts w:eastAsia="Microsoft YaHei"/>
        </w:rPr>
        <w:t>. For example, Listing 5-1 shows a struct to store information about a user account:</w:t>
      </w:r>
    </w:p>
    <w:p>
      <w:pPr>
        <w:pStyle w:val="CodeA"/>
        <w:rPr/>
      </w:pPr>
      <w:r>
        <w:rPr/>
        <w:t>struct User {</w:t>
      </w:r>
    </w:p>
    <w:p>
      <w:pPr>
        <w:pStyle w:val="CodeB"/>
        <w:rPr/>
      </w:pPr>
      <w:r>
        <w:rPr/>
        <w:t xml:space="preserve">    </w:t>
      </w:r>
      <w:r>
        <w:rPr/>
        <w:t>username: String,</w:t>
      </w:r>
    </w:p>
    <w:p>
      <w:pPr>
        <w:pStyle w:val="CodeB"/>
        <w:rPr/>
      </w:pPr>
      <w:r>
        <w:rPr/>
        <w:t xml:space="preserve">    </w:t>
      </w:r>
      <w:r>
        <w:rPr/>
        <w:t>email: String,</w:t>
      </w:r>
    </w:p>
    <w:p>
      <w:pPr>
        <w:pStyle w:val="CodeB"/>
        <w:rPr/>
      </w:pPr>
      <w:r>
        <w:rPr/>
        <w:t xml:space="preserve">    </w:t>
      </w:r>
      <w:r>
        <w:rPr/>
        <w:t>sign_in_count: u64,</w:t>
      </w:r>
    </w:p>
    <w:p>
      <w:pPr>
        <w:pStyle w:val="CodeB"/>
        <w:rPr/>
      </w:pPr>
      <w:r>
        <w:rPr/>
        <w:t xml:space="preserve">    </w:t>
      </w:r>
      <w:r>
        <w:rPr/>
        <w:t>active: bool,</w:t>
      </w:r>
    </w:p>
    <w:p>
      <w:pPr>
        <w:pStyle w:val="CodeC"/>
        <w:rPr/>
      </w:pPr>
      <w:r>
        <w:rPr/>
        <w:t>}</w:t>
      </w:r>
    </w:p>
    <w:p>
      <w:pPr>
        <w:pStyle w:val="Caption1"/>
        <w:rPr/>
      </w:pPr>
      <w:r>
        <w:rPr/>
        <w:t xml:space="preserve">Listing 5-1: A </w:t>
      </w:r>
      <w:r>
        <w:rPr>
          <w:rStyle w:val="LiteralCaption"/>
        </w:rPr>
        <w:t>User</w:t>
      </w:r>
      <w:r>
        <w:rPr/>
        <w:t xml:space="preserve"> struct definition</w:t>
      </w:r>
    </w:p>
    <w:p>
      <w:pPr>
        <w:pStyle w:val="Body"/>
        <w:rPr/>
      </w:pPr>
      <w:r>
        <w:rPr>
          <w:rFonts w:eastAsia="Microsoft YaHei"/>
        </w:rPr>
        <w:t xml:space="preserve">To use a struct </w:t>
      </w:r>
      <w:del w:id="64" w:author="AnneMarieW" w:date="2017-03-14T10:10:00Z">
        <w:r>
          <w:rPr>
            <w:rFonts w:eastAsia="Microsoft YaHei"/>
          </w:rPr>
          <w:delText>once</w:delText>
        </w:r>
      </w:del>
      <w:ins w:id="65" w:author="AnneMarieW" w:date="2017-03-14T10:10:00Z">
        <w:r>
          <w:rPr>
            <w:rFonts w:eastAsia="Microsoft YaHei"/>
          </w:rPr>
          <w:t>after</w:t>
        </w:r>
      </w:ins>
      <w:r>
        <w:rPr>
          <w:rFonts w:eastAsia="Microsoft YaHei"/>
        </w:rPr>
        <w:t xml:space="preserve"> we</w:t>
      </w:r>
      <w:ins w:id="66" w:author="janelle" w:date="2017-04-06T15:55:00Z">
        <w:r>
          <w:rPr>
            <w:rFonts w:eastAsia="Microsoft YaHei"/>
          </w:rPr>
          <w:t>’</w:t>
        </w:r>
      </w:ins>
      <w:del w:id="6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struct by specifying concrete values for each of the fields. </w:t>
      </w:r>
      <w:ins w:id="68" w:author="AnneMarieW" w:date="2017-03-14T10:11:00Z">
        <w:r>
          <w:rPr>
            <w:rFonts w:eastAsia="Microsoft YaHei"/>
          </w:rPr>
          <w:t xml:space="preserve">We </w:t>
        </w:r>
      </w:ins>
      <w:del w:id="69" w:author="AnneMarieW" w:date="2017-03-14T10:11:00Z">
        <w:r>
          <w:rPr>
            <w:rFonts w:eastAsia="Microsoft YaHei"/>
          </w:rPr>
          <w:delText>C</w:delText>
        </w:r>
      </w:del>
      <w:ins w:id="70" w:author="AnneMarieW" w:date="2017-03-14T10:11:00Z">
        <w:r>
          <w:rPr>
            <w:rFonts w:eastAsia="Microsoft YaHei"/>
          </w:rPr>
          <w:t>c</w:t>
        </w:r>
      </w:ins>
      <w:r>
        <w:rPr>
          <w:rFonts w:eastAsia="Microsoft YaHei"/>
        </w:rPr>
        <w:t>reat</w:t>
      </w:r>
      <w:ins w:id="71" w:author="AnneMarieW" w:date="2017-03-14T10:11:00Z">
        <w:r>
          <w:rPr>
            <w:rFonts w:eastAsia="Microsoft YaHei"/>
          </w:rPr>
          <w:t>e</w:t>
        </w:r>
      </w:ins>
      <w:del w:id="72" w:author="AnneMarieW" w:date="2017-03-14T10:11:00Z">
        <w:r>
          <w:rPr>
            <w:rFonts w:eastAsia="Microsoft YaHei"/>
          </w:rPr>
          <w:delText>ing</w:delText>
        </w:r>
      </w:del>
      <w:r>
        <w:rPr>
          <w:rFonts w:eastAsia="Microsoft YaHei"/>
        </w:rPr>
        <w:t xml:space="preserve"> an instance</w:t>
      </w:r>
      <w:del w:id="73" w:author="AnneMarieW" w:date="2017-03-14T10:11:00Z">
        <w:r>
          <w:rPr>
            <w:rFonts w:eastAsia="Microsoft YaHei"/>
          </w:rPr>
          <w:delText xml:space="preserve"> is done</w:delText>
        </w:r>
      </w:del>
      <w:r>
        <w:rPr>
          <w:rFonts w:eastAsia="Microsoft YaHei"/>
        </w:rPr>
        <w:t xml:space="preserve"> by stating the name of the struct, </w:t>
      </w:r>
      <w:ins w:id="74" w:author="AnneMarieW" w:date="2017-03-14T10:11:00Z">
        <w:r>
          <w:rPr>
            <w:rFonts w:eastAsia="Microsoft YaHei"/>
          </w:rPr>
          <w:t xml:space="preserve">and </w:t>
        </w:r>
      </w:ins>
      <w:r>
        <w:rPr>
          <w:rFonts w:eastAsia="Microsoft YaHei"/>
        </w:rPr>
        <w:t xml:space="preserve">then </w:t>
      </w:r>
      <w:ins w:id="75" w:author="AnneMarieW" w:date="2017-03-14T10:11:00Z">
        <w:r>
          <w:rPr>
            <w:rFonts w:eastAsia="Microsoft YaHei"/>
          </w:rPr>
          <w:t xml:space="preserve">add </w:t>
        </w:r>
      </w:ins>
      <w:r>
        <w:rPr>
          <w:rFonts w:eastAsia="Microsoft YaHei"/>
        </w:rPr>
        <w:t xml:space="preserve">curly braces </w:t>
      </w:r>
      <w:del w:id="76" w:author="AnneMarieW" w:date="2017-03-14T10:11:00Z">
        <w:r>
          <w:rPr>
            <w:rFonts w:eastAsia="Microsoft YaHei"/>
          </w:rPr>
          <w:delText>with</w:delText>
        </w:r>
      </w:del>
      <w:ins w:id="7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7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79" w:author="AnneMarieW" w:date="2017-03-14T10:12:00Z">
        <w:r>
          <w:rPr>
            <w:rFonts w:eastAsia="Microsoft YaHei"/>
          </w:rPr>
          <w:t xml:space="preserve">We don’t have to </w:t>
        </w:r>
      </w:ins>
      <w:ins w:id="80" w:author="AnneMarieW" w:date="2017-03-14T10:13:00Z">
        <w:r>
          <w:rPr>
            <w:rFonts w:eastAsia="Microsoft YaHei"/>
          </w:rPr>
          <w:t xml:space="preserve">specify </w:t>
        </w:r>
      </w:ins>
      <w:del w:id="81" w:author="AnneMarieW" w:date="2017-03-14T10:13:00Z">
        <w:r>
          <w:rPr>
            <w:rFonts w:eastAsia="Microsoft YaHei"/>
          </w:rPr>
          <w:delText>T</w:delText>
        </w:r>
      </w:del>
      <w:ins w:id="82" w:author="AnneMarieW" w:date="2017-03-14T10:13:00Z">
        <w:r>
          <w:rPr>
            <w:rFonts w:eastAsia="Microsoft YaHei"/>
          </w:rPr>
          <w:t>t</w:t>
        </w:r>
      </w:ins>
      <w:r>
        <w:rPr>
          <w:rFonts w:eastAsia="Microsoft YaHei"/>
        </w:rPr>
        <w:t>he fields</w:t>
      </w:r>
      <w:del w:id="83" w:author="AnneMarieW" w:date="2017-03-14T10:13:00Z">
        <w:r>
          <w:rPr>
            <w:rFonts w:eastAsia="Microsoft YaHei"/>
          </w:rPr>
          <w:delText xml:space="preserve"> </w:delText>
        </w:r>
      </w:del>
      <w:del w:id="84" w:author="AnneMarieW" w:date="2017-03-14T10:12:00Z">
        <w:r>
          <w:rPr>
            <w:rFonts w:eastAsia="Microsoft YaHei"/>
          </w:rPr>
          <w:delText xml:space="preserve">don’t have to </w:delText>
        </w:r>
      </w:del>
      <w:del w:id="85" w:author="AnneMarieW" w:date="2017-03-14T10:13:00Z">
        <w:r>
          <w:rPr>
            <w:rFonts w:eastAsia="Microsoft YaHei"/>
          </w:rPr>
          <w:delText>be specified</w:delText>
        </w:r>
      </w:del>
      <w:r>
        <w:rPr>
          <w:rFonts w:eastAsia="Microsoft YaHei"/>
        </w:rPr>
        <w:t xml:space="preserve"> in the same order in which </w:t>
      </w:r>
      <w:ins w:id="86" w:author="AnneMarieW" w:date="2017-03-14T10:13:00Z">
        <w:r>
          <w:rPr>
            <w:rFonts w:eastAsia="Microsoft YaHei"/>
          </w:rPr>
          <w:t xml:space="preserve">we declared them in </w:t>
        </w:r>
      </w:ins>
      <w:r>
        <w:rPr>
          <w:rFonts w:eastAsia="Microsoft YaHei"/>
        </w:rPr>
        <w:t>the struct</w:t>
      </w:r>
      <w:del w:id="87" w:author="AnneMarieW" w:date="2017-03-14T10:13:00Z">
        <w:r>
          <w:rPr>
            <w:rFonts w:eastAsia="Microsoft YaHei"/>
          </w:rPr>
          <w:delText xml:space="preserve"> declared them</w:delText>
        </w:r>
      </w:del>
      <w:r>
        <w:rPr>
          <w:rFonts w:eastAsia="Microsoft YaHei"/>
        </w:rPr>
        <w:t xml:space="preserve">. In other words, the struct definition is like a general template for the type, and instances fill in that template with particular data to create values of the type. For example, we can declare a particular user </w:t>
      </w:r>
      <w:del w:id="88" w:author="Carol Nichols" w:date="2017-05-16T11:05:00Z">
        <w:r>
          <w:rPr>
            <w:rFonts w:eastAsia="Microsoft YaHei"/>
          </w:rPr>
          <w:delText>like this</w:delText>
        </w:r>
      </w:del>
      <w:ins w:id="89" w:author="Carol Nichols" w:date="2017-05-16T11:05:00Z">
        <w:r>
          <w:rPr>
            <w:rFonts w:eastAsia="Microsoft YaHei"/>
          </w:rPr>
          <w:t>as shown in Listing 5-2</w:t>
        </w:r>
      </w:ins>
      <w:r>
        <w:rPr>
          <w:rFonts w:eastAsia="Microsoft YaHei"/>
        </w:rPr>
        <w:t>:</w:t>
      </w:r>
    </w:p>
    <w:p>
      <w:pPr>
        <w:pStyle w:val="CodeA"/>
        <w:rPr/>
      </w:pPr>
      <w:r>
        <w:rPr/>
        <w:t>let user1 = User {</w:t>
      </w:r>
    </w:p>
    <w:p>
      <w:pPr>
        <w:pStyle w:val="CodeB"/>
        <w:rPr/>
      </w:pPr>
      <w:r>
        <w:rPr/>
        <w:t xml:space="preserve">    </w:t>
      </w:r>
      <w:r>
        <w:rPr/>
        <w:t>email: String::from("someone@example.com"),</w:t>
      </w:r>
    </w:p>
    <w:p>
      <w:pPr>
        <w:pStyle w:val="CodeB"/>
        <w:rPr/>
      </w:pPr>
      <w:r>
        <w:rPr/>
        <w:t xml:space="preserve">    </w:t>
      </w:r>
      <w:r>
        <w:rPr/>
        <w:t>username: String::from("someusername123"),</w:t>
      </w:r>
    </w:p>
    <w:p>
      <w:pPr>
        <w:pStyle w:val="CodeB"/>
        <w:rPr/>
      </w:pPr>
      <w:r>
        <w:rPr/>
        <w:t xml:space="preserve">    </w:t>
      </w:r>
      <w:r>
        <w:rPr/>
        <w:t>active: true,</w:t>
      </w:r>
    </w:p>
    <w:p>
      <w:pPr>
        <w:pStyle w:val="CodeB"/>
        <w:rPr/>
      </w:pPr>
      <w:r>
        <w:rPr/>
        <w:t xml:space="preserve">    </w:t>
      </w:r>
      <w:r>
        <w:rPr/>
        <w:t>sign_in_count: 1,</w:t>
      </w:r>
    </w:p>
    <w:p>
      <w:pPr>
        <w:pStyle w:val="CodeC"/>
        <w:rPr/>
      </w:pPr>
      <w:r>
        <w:rPr/>
        <w:t>};</w:t>
      </w:r>
    </w:p>
    <w:p>
      <w:pPr>
        <w:pStyle w:val="Caption1"/>
        <w:rPr/>
      </w:pPr>
      <w:ins w:id="90" w:author="Carol Nichols" w:date="2017-05-16T11:06:00Z">
        <w:r>
          <w:rPr/>
          <w:t xml:space="preserve">Listing 5-2: Creating an instance of the </w:t>
        </w:r>
      </w:ins>
      <w:ins w:id="91" w:author="Carol Nichols" w:date="2017-05-16T11:06:00Z">
        <w:r>
          <w:rPr>
            <w:rStyle w:val="Literal"/>
          </w:rPr>
          <w:t>User</w:t>
        </w:r>
      </w:ins>
      <w:ins w:id="92" w:author="Carol Nichols" w:date="2017-05-16T11:06:00Z">
        <w:r>
          <w:rPr/>
          <w:t xml:space="preserve"> struct</w:t>
        </w:r>
      </w:ins>
    </w:p>
    <w:p>
      <w:pPr>
        <w:pStyle w:val="Body"/>
        <w:rPr/>
      </w:pPr>
      <w:r>
        <w:rPr>
          <w:rFonts w:eastAsia="Microsoft YaHei"/>
        </w:rPr>
        <w:t xml:space="preserve">To get a </w:t>
      </w:r>
      <w:del w:id="93" w:author="AnneMarieW" w:date="2017-03-14T14:11:00Z">
        <w:r>
          <w:rPr>
            <w:rFonts w:eastAsia="Microsoft YaHei"/>
          </w:rPr>
          <w:delText>particular</w:delText>
        </w:r>
      </w:del>
      <w:ins w:id="94" w:author="AnneMarieW" w:date="2017-03-14T14:11:00Z">
        <w:r>
          <w:rPr>
            <w:rFonts w:eastAsia="Microsoft YaHei"/>
          </w:rPr>
          <w:t>specific</w:t>
        </w:r>
      </w:ins>
      <w:r>
        <w:rPr>
          <w:rFonts w:eastAsia="Microsoft YaHei"/>
        </w:rPr>
        <w:t xml:space="preserve"> value </w:t>
      </w:r>
      <w:del w:id="95" w:author="AnneMarieW" w:date="2017-03-14T10:14:00Z">
        <w:r>
          <w:rPr>
            <w:rFonts w:eastAsia="Microsoft YaHei"/>
          </w:rPr>
          <w:delText>out of</w:delText>
        </w:r>
      </w:del>
      <w:ins w:id="96" w:author="AnneMarieW" w:date="2017-03-14T10:14:00Z">
        <w:r>
          <w:rPr>
            <w:rFonts w:eastAsia="Microsoft YaHei"/>
          </w:rPr>
          <w:t>from</w:t>
        </w:r>
      </w:ins>
      <w:r>
        <w:rPr>
          <w:rFonts w:eastAsia="Microsoft YaHei"/>
        </w:rPr>
        <w:t xml:space="preserve"> a struct, we can use dot notation. If we wanted just this user’s email address, </w:t>
      </w:r>
      <w:commentRangeStart w:id="14"/>
      <w:r>
        <w:rPr>
          <w:rFonts w:eastAsia="Microsoft YaHei"/>
        </w:rPr>
        <w:t xml:space="preserve">we can </w:t>
      </w:r>
      <w:del w:id="97" w:author="Carol Nichols" w:date="2017-04-25T11:34:00Z">
        <w:r>
          <w:rPr>
            <w:rFonts w:eastAsia="Microsoft YaHei"/>
          </w:rPr>
          <w:delText>say</w:delText>
        </w:r>
      </w:del>
      <w:ins w:id="98" w:author="Carol Nichols" w:date="2017-04-25T11:34:00Z">
        <w:r>
          <w:rPr>
            <w:rFonts w:eastAsia="Microsoft YaHei"/>
          </w:rPr>
          <w:t>use</w:t>
        </w:r>
      </w:ins>
      <w:r>
        <w:rPr>
          <w:rFonts w:eastAsia="Microsoft YaHei"/>
        </w:rPr>
        <w:t xml:space="preserve"> </w:t>
      </w:r>
      <w:r>
        <w:rPr>
          <w:rStyle w:val="Literal"/>
        </w:rPr>
        <w:t>user1.email</w:t>
      </w:r>
      <w:r>
        <w:rPr>
          <w:rStyle w:val="Literal"/>
        </w:rPr>
      </w:r>
      <w:commentRangeEnd w:id="14"/>
      <w:r>
        <w:commentReference w:id="14"/>
      </w:r>
      <w:r>
        <w:rPr>
          <w:rStyle w:val="Literal"/>
        </w:rPr>
        <w:commentReference w:id="15"/>
      </w:r>
      <w:ins w:id="99" w:author="Carol Nichols" w:date="2017-04-25T11:34:00Z">
        <w:r>
          <w:rPr/>
          <w:t xml:space="preserve"> wherever we want to use this value</w:t>
        </w:r>
      </w:ins>
      <w:r>
        <w:rPr>
          <w:rFonts w:eastAsia="Microsoft YaHei"/>
          <w:rPrChange w:id="0" w:author="Carol Nichols" w:date="2017-04-25T12:57:00Z"/>
        </w:rPr>
        <w:t>.</w:t>
      </w:r>
      <w:ins w:id="101" w:author="Carol Nichols" w:date="2017-05-09T13:12:00Z">
        <w:r>
          <w:rPr>
            <w:rFonts w:eastAsia="Microsoft YaHei"/>
          </w:rPr>
          <w:t xml:space="preserve"> To change a value in a struct, if the instance is mutable, </w:t>
        </w:r>
      </w:ins>
      <w:ins w:id="102" w:author="Carol Nichols" w:date="2017-05-09T13:13:00Z">
        <w:r>
          <w:rPr>
            <w:rFonts w:eastAsia="Microsoft YaHei"/>
          </w:rPr>
          <w:t>we can use the dot notation and assign into a particular fiel</w:t>
        </w:r>
      </w:ins>
      <w:ins w:id="103" w:author="Carol Nichols" w:date="2017-07-09T17:38:00Z">
        <w:r>
          <w:rPr>
            <w:rFonts w:eastAsia="Microsoft YaHei"/>
          </w:rPr>
          <w:t>d</w:t>
        </w:r>
      </w:ins>
      <w:r>
        <w:rPr>
          <w:rFonts w:eastAsia="Microsoft YaHei"/>
        </w:rPr>
        <w:commentReference w:id="16"/>
      </w:r>
      <w:ins w:id="104" w:author="Carol Nichols" w:date="2017-07-09T17:38:00Z">
        <w:r>
          <w:rPr>
            <w:rFonts w:eastAsia="Microsoft YaHei"/>
          </w:rPr>
          <w:t>.</w:t>
        </w:r>
      </w:ins>
      <w:ins w:id="105" w:author="Carol Nichols" w:date="2017-07-09T16:41:00Z">
        <w:r>
          <w:rPr>
            <w:rFonts w:eastAsia="Microsoft YaHei"/>
          </w:rPr>
          <w:t xml:space="preserve"> Listing 5-3 shows </w:t>
        </w:r>
      </w:ins>
      <w:ins w:id="106" w:author="Carol Nichols" w:date="2017-07-09T16:42:00Z">
        <w:r>
          <w:rPr>
            <w:rFonts w:eastAsia="Microsoft YaHei"/>
          </w:rPr>
          <w:t xml:space="preserve">how to change the value in the </w:t>
        </w:r>
      </w:ins>
      <w:ins w:id="107" w:author="Carol Nichols" w:date="2017-07-09T16:42:00Z">
        <w:r>
          <w:rPr>
            <w:rStyle w:val="Literal"/>
            <w:rFonts w:eastAsia="Microsoft YaHei"/>
          </w:rPr>
          <w:t>email</w:t>
        </w:r>
      </w:ins>
      <w:ins w:id="108" w:author="Carol Nichols" w:date="2017-07-09T16:42:00Z">
        <w:r>
          <w:rPr>
            <w:rFonts w:eastAsia="Microsoft YaHei"/>
          </w:rPr>
          <w:t xml:space="preserve"> field of a mutable </w:t>
        </w:r>
      </w:ins>
      <w:ins w:id="109" w:author="Carol Nichols" w:date="2017-07-09T16:42:00Z">
        <w:r>
          <w:rPr>
            <w:rStyle w:val="Literal"/>
            <w:rFonts w:eastAsia="Microsoft YaHei"/>
          </w:rPr>
          <w:t>User</w:t>
        </w:r>
      </w:ins>
      <w:ins w:id="110" w:author="Carol Nichols" w:date="2017-07-09T16:42:00Z">
        <w:r>
          <w:rPr>
            <w:rFonts w:eastAsia="Microsoft YaHei"/>
          </w:rPr>
          <w:t xml:space="preserve"> instance:</w:t>
        </w:r>
      </w:ins>
    </w:p>
    <w:p>
      <w:pPr>
        <w:pStyle w:val="CodeA"/>
        <w:rPr/>
      </w:pPr>
      <w:ins w:id="111" w:author="Carol Nichols" w:date="2017-07-09T16:43:00Z">
        <w:r>
          <w:rPr/>
          <w:t>let mut user1 = User {</w:t>
        </w:r>
      </w:ins>
    </w:p>
    <w:p>
      <w:pPr>
        <w:pStyle w:val="CodeB"/>
        <w:rPr/>
      </w:pPr>
      <w:ins w:id="112" w:author="Carol Nichols" w:date="2017-07-09T16:43:00Z">
        <w:r>
          <w:rPr/>
          <w:t xml:space="preserve">    </w:t>
        </w:r>
      </w:ins>
      <w:ins w:id="113" w:author="Carol Nichols" w:date="2017-07-09T16:43:00Z">
        <w:r>
          <w:rPr/>
          <w:t>email: String::from("someone@example.com"),</w:t>
        </w:r>
      </w:ins>
    </w:p>
    <w:p>
      <w:pPr>
        <w:pStyle w:val="CodeB"/>
        <w:rPr/>
      </w:pPr>
      <w:ins w:id="114" w:author="Carol Nichols" w:date="2017-07-09T16:43:00Z">
        <w:r>
          <w:rPr/>
          <w:t xml:space="preserve">    </w:t>
        </w:r>
      </w:ins>
      <w:ins w:id="115" w:author="Carol Nichols" w:date="2017-07-09T16:43:00Z">
        <w:r>
          <w:rPr/>
          <w:t>username: String::from("someusername123</w:t>
        </w:r>
      </w:ins>
      <w:ins w:id="116" w:author="Carol Nichols" w:date="2017-07-09T16:44:00Z">
        <w:r>
          <w:rPr/>
          <w:t>"),</w:t>
        </w:r>
      </w:ins>
    </w:p>
    <w:p>
      <w:pPr>
        <w:pStyle w:val="CodeB"/>
        <w:rPr/>
      </w:pPr>
      <w:ins w:id="117" w:author="Carol Nichols" w:date="2017-07-09T16:44:00Z">
        <w:r>
          <w:rPr/>
          <w:t xml:space="preserve">    </w:t>
        </w:r>
      </w:ins>
      <w:ins w:id="118" w:author="Carol Nichols" w:date="2017-07-09T16:44:00Z">
        <w:r>
          <w:rPr/>
          <w:t>active: true,</w:t>
        </w:r>
      </w:ins>
    </w:p>
    <w:p>
      <w:pPr>
        <w:pStyle w:val="CodeB"/>
        <w:rPr/>
      </w:pPr>
      <w:ins w:id="119" w:author="Carol Nichols" w:date="2017-07-09T16:44:00Z">
        <w:r>
          <w:rPr/>
          <w:t xml:space="preserve">    </w:t>
        </w:r>
      </w:ins>
      <w:ins w:id="120" w:author="Carol Nichols" w:date="2017-07-09T16:44:00Z">
        <w:r>
          <w:rPr/>
          <w:t>sign_in_count: 1,</w:t>
        </w:r>
      </w:ins>
    </w:p>
    <w:p>
      <w:pPr>
        <w:pStyle w:val="CodeB"/>
        <w:rPr/>
      </w:pPr>
      <w:ins w:id="121" w:author="Carol Nichols" w:date="2017-07-09T16:44:00Z">
        <w:r>
          <w:rPr/>
          <w:t>};</w:t>
        </w:r>
      </w:ins>
    </w:p>
    <w:p>
      <w:pPr>
        <w:pStyle w:val="CodeB"/>
        <w:rPr/>
      </w:pPr>
      <w:r>
        <w:rPr/>
      </w:r>
    </w:p>
    <w:p>
      <w:pPr>
        <w:pStyle w:val="CodeC"/>
        <w:rPr/>
      </w:pPr>
      <w:ins w:id="122" w:author="Carol Nichols" w:date="2017-07-09T16:44:00Z">
        <w:r>
          <w:rPr/>
          <w:t>user1.email = String::from(</w:t>
        </w:r>
      </w:ins>
      <w:ins w:id="123" w:author="Carol Nichols" w:date="2017-07-09T16:45:00Z">
        <w:r>
          <w:rPr/>
          <w:t>"anotheremail@example.com");</w:t>
        </w:r>
      </w:ins>
    </w:p>
    <w:p>
      <w:pPr>
        <w:pStyle w:val="Caption1"/>
        <w:rPr/>
      </w:pPr>
      <w:ins w:id="124" w:author="Carol Nichols" w:date="2017-07-09T16:45:00Z">
        <w:r>
          <w:rPr/>
          <w:t xml:space="preserve">Listing 5-3: Changing the value in the </w:t>
        </w:r>
      </w:ins>
      <w:ins w:id="125" w:author="Carol Nichols" w:date="2017-07-09T16:45:00Z">
        <w:r>
          <w:rPr>
            <w:rStyle w:val="Literal"/>
          </w:rPr>
          <w:t>email</w:t>
        </w:r>
      </w:ins>
      <w:ins w:id="126" w:author="Carol Nichols" w:date="2017-07-09T16:45:00Z">
        <w:r>
          <w:rPr/>
          <w:t xml:space="preserve"> field of a </w:t>
        </w:r>
      </w:ins>
      <w:ins w:id="127" w:author="Carol Nichols" w:date="2017-07-09T16:45:00Z">
        <w:r>
          <w:rPr>
            <w:rStyle w:val="Literal"/>
          </w:rPr>
          <w:t>User</w:t>
        </w:r>
      </w:ins>
      <w:ins w:id="128" w:author="Carol Nichols" w:date="2017-07-09T16:45:00Z">
        <w:r>
          <w:rPr/>
          <w:t xml:space="preserve"> instance</w:t>
        </w:r>
      </w:ins>
    </w:p>
    <w:p>
      <w:pPr>
        <w:pStyle w:val="HeadB"/>
        <w:rPr/>
      </w:pPr>
      <w:ins w:id="129" w:author="Carol Nichols" w:date="2017-05-16T10:45:00Z">
        <w:r>
          <w:rPr/>
          <w:t>Field Init Shorthand when Variables Have the Same Name as Fields</w:t>
        </w:r>
      </w:ins>
    </w:p>
    <w:p>
      <w:pPr>
        <w:pStyle w:val="Body"/>
        <w:rPr/>
      </w:pPr>
      <w:ins w:id="130" w:author="Carol Nichols" w:date="2017-05-16T10:45:00Z">
        <w:r>
          <w:rPr>
            <w:rFonts w:eastAsia="Microsoft YaHei"/>
          </w:rPr>
          <w:t xml:space="preserve">If you have variables with the same names as struct fields, you can use </w:t>
        </w:r>
      </w:ins>
      <w:ins w:id="131" w:author="Carol Nichols" w:date="2017-05-16T10:45:00Z">
        <w:r>
          <w:rPr>
            <w:rStyle w:val="EmphasisItalic"/>
            <w:rFonts w:eastAsia="Microsoft YaHei"/>
          </w:rPr>
          <w:t>field init shorthand</w:t>
        </w:r>
      </w:ins>
      <w:ins w:id="132" w:author="Carol Nichols" w:date="2017-05-16T10:45:00Z">
        <w:r>
          <w:rPr>
            <w:rFonts w:eastAsia="Microsoft YaHei"/>
          </w:rPr>
          <w:t xml:space="preserve">. This can make functions that create new instances of structs more concise. The function named </w:t>
        </w:r>
      </w:ins>
      <w:ins w:id="133" w:author="Carol Nichols" w:date="2017-05-16T10:45:00Z">
        <w:r>
          <w:rPr>
            <w:rStyle w:val="Literal"/>
            <w:rFonts w:eastAsia="Microsoft YaHei"/>
          </w:rPr>
          <w:t>build_user</w:t>
        </w:r>
      </w:ins>
      <w:ins w:id="134" w:author="Carol Nichols" w:date="2017-05-16T10:45:00Z">
        <w:r>
          <w:rPr>
            <w:rFonts w:eastAsia="Microsoft YaHei"/>
          </w:rPr>
          <w:t xml:space="preserve"> shown here in Listing 5-4 has parameters named </w:t>
        </w:r>
      </w:ins>
      <w:ins w:id="135" w:author="Carol Nichols" w:date="2017-05-16T10:45:00Z">
        <w:r>
          <w:rPr>
            <w:rStyle w:val="Literal"/>
            <w:rFonts w:eastAsia="Microsoft YaHei"/>
          </w:rPr>
          <w:t>email</w:t>
        </w:r>
      </w:ins>
      <w:ins w:id="136" w:author="Carol Nichols" w:date="2017-05-16T10:45:00Z">
        <w:r>
          <w:rPr>
            <w:rFonts w:eastAsia="Microsoft YaHei"/>
          </w:rPr>
          <w:t xml:space="preserve"> and </w:t>
        </w:r>
      </w:ins>
      <w:ins w:id="137" w:author="Carol Nichols" w:date="2017-05-16T10:45:00Z">
        <w:r>
          <w:rPr>
            <w:rStyle w:val="Literal"/>
            <w:rFonts w:eastAsia="Microsoft YaHei"/>
          </w:rPr>
          <w:t>username</w:t>
        </w:r>
      </w:ins>
      <w:ins w:id="138" w:author="Carol Nichols" w:date="2017-05-16T10:45:00Z">
        <w:r>
          <w:rPr>
            <w:rFonts w:eastAsia="Microsoft YaHei"/>
          </w:rPr>
          <w:t xml:space="preserve">. The function creates and returns a </w:t>
        </w:r>
      </w:ins>
      <w:ins w:id="139" w:author="Carol Nichols" w:date="2017-05-16T10:45:00Z">
        <w:r>
          <w:rPr>
            <w:rStyle w:val="Literal"/>
            <w:rFonts w:eastAsia="Microsoft YaHei"/>
          </w:rPr>
          <w:t>User</w:t>
        </w:r>
      </w:ins>
      <w:ins w:id="140" w:author="Carol Nichols" w:date="2017-05-16T10:45:00Z">
        <w:r>
          <w:rPr>
            <w:rFonts w:eastAsia="Microsoft YaHei"/>
          </w:rPr>
          <w:t xml:space="preserve"> instance:</w:t>
        </w:r>
      </w:ins>
    </w:p>
    <w:p>
      <w:pPr>
        <w:pStyle w:val="CodeA"/>
        <w:rPr/>
      </w:pPr>
      <w:ins w:id="141" w:author="Carol Nichols" w:date="2017-05-16T10:45:00Z">
        <w:r>
          <w:rPr>
            <w:rFonts w:eastAsia="Microsoft YaHei"/>
          </w:rPr>
          <w:t xml:space="preserve">fn build_user(email: String, username: String) </w:t>
        </w:r>
      </w:ins>
      <w:ins w:id="142" w:author="Carol Nichols" w:date="2017-05-16T10:45:00Z">
        <w:r>
          <w:rPr>
            <w:rFonts w:eastAsia="Microsoft YaHei" w:cs="Times New Roman" w:ascii="Times New Roman" w:hAnsi="Times New Roman"/>
            <w:color w:val="00000A"/>
            <w:sz w:val="24"/>
            <w:szCs w:val="20"/>
            <w:lang w:val="en-US" w:eastAsia="en-US" w:bidi="ar-SA"/>
          </w:rPr>
          <w:t>-&gt;</w:t>
        </w:r>
      </w:ins>
      <w:ins w:id="143" w:author="Carol Nichols" w:date="2017-05-16T10:45:00Z">
        <w:r>
          <w:rPr>
            <w:rFonts w:eastAsia="Microsoft YaHei"/>
          </w:rPr>
          <w:t xml:space="preserve"> User {</w:t>
        </w:r>
      </w:ins>
    </w:p>
    <w:p>
      <w:pPr>
        <w:pStyle w:val="CodeB"/>
        <w:rPr/>
      </w:pPr>
      <w:ins w:id="144" w:author="Carol Nichols" w:date="2017-05-16T10:45:00Z">
        <w:r>
          <w:rPr/>
          <w:t xml:space="preserve">    </w:t>
        </w:r>
      </w:ins>
      <w:ins w:id="145" w:author="Carol Nichols" w:date="2017-05-16T10:45:00Z">
        <w:r>
          <w:rPr/>
          <w:t>User {</w:t>
        </w:r>
      </w:ins>
    </w:p>
    <w:p>
      <w:pPr>
        <w:pStyle w:val="CodeB"/>
        <w:rPr/>
      </w:pPr>
      <w:ins w:id="146" w:author="Carol Nichols" w:date="2017-05-16T10:45:00Z">
        <w:r>
          <w:rPr/>
          <w:t xml:space="preserve">        </w:t>
        </w:r>
      </w:ins>
      <w:ins w:id="147" w:author="Carol Nichols" w:date="2017-05-16T10:45:00Z">
        <w:r>
          <w:rPr/>
          <w:t>email: email,</w:t>
        </w:r>
      </w:ins>
    </w:p>
    <w:p>
      <w:pPr>
        <w:pStyle w:val="CodeB"/>
        <w:rPr/>
      </w:pPr>
      <w:ins w:id="148" w:author="Carol Nichols" w:date="2017-05-16T10:45:00Z">
        <w:r>
          <w:rPr/>
          <w:t xml:space="preserve">        </w:t>
        </w:r>
      </w:ins>
      <w:ins w:id="149" w:author="Carol Nichols" w:date="2017-05-16T10:45:00Z">
        <w:r>
          <w:rPr/>
          <w:t>username: username,</w:t>
        </w:r>
      </w:ins>
    </w:p>
    <w:p>
      <w:pPr>
        <w:pStyle w:val="CodeB"/>
        <w:rPr/>
      </w:pPr>
      <w:ins w:id="150" w:author="Carol Nichols" w:date="2017-05-16T10:45:00Z">
        <w:r>
          <w:rPr/>
          <w:t xml:space="preserve">        </w:t>
        </w:r>
      </w:ins>
      <w:ins w:id="151" w:author="Carol Nichols" w:date="2017-05-16T10:45:00Z">
        <w:r>
          <w:rPr/>
          <w:t>active: true,</w:t>
        </w:r>
      </w:ins>
    </w:p>
    <w:p>
      <w:pPr>
        <w:pStyle w:val="CodeB"/>
        <w:rPr/>
      </w:pPr>
      <w:ins w:id="152" w:author="Carol Nichols" w:date="2017-05-16T10:45:00Z">
        <w:r>
          <w:rPr/>
          <w:t xml:space="preserve">        </w:t>
        </w:r>
      </w:ins>
      <w:ins w:id="153" w:author="Carol Nichols" w:date="2017-05-16T10:45:00Z">
        <w:r>
          <w:rPr/>
          <w:t>sign_in_count: 1,</w:t>
        </w:r>
      </w:ins>
    </w:p>
    <w:p>
      <w:pPr>
        <w:pStyle w:val="CodeB"/>
        <w:rPr/>
      </w:pPr>
      <w:ins w:id="154" w:author="Carol Nichols" w:date="2017-05-16T10:45:00Z">
        <w:r>
          <w:rPr/>
          <w:t xml:space="preserve">    </w:t>
        </w:r>
      </w:ins>
      <w:ins w:id="155" w:author="Carol Nichols" w:date="2017-05-16T10:45:00Z">
        <w:r>
          <w:rPr/>
          <w:t>}</w:t>
        </w:r>
      </w:ins>
    </w:p>
    <w:p>
      <w:pPr>
        <w:pStyle w:val="CodeC"/>
        <w:rPr/>
      </w:pPr>
      <w:ins w:id="156" w:author="Carol Nichols" w:date="2017-05-16T10:45:00Z">
        <w:r>
          <w:rPr/>
          <w:t>}</w:t>
        </w:r>
      </w:ins>
    </w:p>
    <w:p>
      <w:pPr>
        <w:pStyle w:val="Caption1"/>
        <w:rPr/>
      </w:pPr>
      <w:ins w:id="157" w:author="Carol Nichols" w:date="2017-05-16T10:45:00Z">
        <w:r>
          <w:rPr/>
          <w:t xml:space="preserve">Listing 5-4: A </w:t>
        </w:r>
      </w:ins>
      <w:ins w:id="158" w:author="Carol Nichols" w:date="2017-05-16T10:45:00Z">
        <w:r>
          <w:rPr>
            <w:rStyle w:val="Literal"/>
          </w:rPr>
          <w:t>build_user</w:t>
        </w:r>
      </w:ins>
      <w:ins w:id="159" w:author="Carol Nichols" w:date="2017-05-16T10:45:00Z">
        <w:r>
          <w:rPr/>
          <w:t xml:space="preserve"> function that takes an email and username and returns a </w:t>
        </w:r>
      </w:ins>
      <w:ins w:id="160" w:author="Carol Nichols" w:date="2017-05-16T10:45:00Z">
        <w:r>
          <w:rPr>
            <w:rStyle w:val="Literal"/>
          </w:rPr>
          <w:t>User</w:t>
        </w:r>
      </w:ins>
      <w:ins w:id="161" w:author="Carol Nichols" w:date="2017-05-16T10:45:00Z">
        <w:r>
          <w:rPr/>
          <w:t xml:space="preserve"> instance</w:t>
        </w:r>
      </w:ins>
    </w:p>
    <w:p>
      <w:pPr>
        <w:pStyle w:val="Body"/>
        <w:rPr/>
      </w:pPr>
      <w:ins w:id="162" w:author="Carol Nichols" w:date="2017-05-16T10:56:00Z">
        <w:r>
          <w:rPr>
            <w:rFonts w:eastAsia="Microsoft YaHei"/>
          </w:rPr>
          <w:t xml:space="preserve">Because the parameter names </w:t>
        </w:r>
      </w:ins>
      <w:ins w:id="163" w:author="Carol Nichols" w:date="2017-05-16T10:56:00Z">
        <w:r>
          <w:rPr>
            <w:rStyle w:val="Literal"/>
            <w:rFonts w:eastAsia="Microsoft YaHei"/>
          </w:rPr>
          <w:t>email</w:t>
        </w:r>
      </w:ins>
      <w:ins w:id="164" w:author="Carol Nichols" w:date="2017-05-16T10:56:00Z">
        <w:r>
          <w:rPr>
            <w:rFonts w:eastAsia="Microsoft YaHei"/>
          </w:rPr>
          <w:t xml:space="preserve"> and </w:t>
        </w:r>
      </w:ins>
      <w:ins w:id="165" w:author="Carol Nichols" w:date="2017-05-16T10:56:00Z">
        <w:r>
          <w:rPr>
            <w:rStyle w:val="Literal"/>
            <w:rFonts w:eastAsia="Microsoft YaHei"/>
          </w:rPr>
          <w:t>username</w:t>
        </w:r>
      </w:ins>
      <w:ins w:id="166" w:author="Carol Nichols" w:date="2017-05-16T10:56:00Z">
        <w:r>
          <w:rPr>
            <w:rFonts w:eastAsia="Microsoft YaHei"/>
          </w:rPr>
          <w:t xml:space="preserve"> are the same as the </w:t>
        </w:r>
      </w:ins>
      <w:ins w:id="167" w:author="Carol Nichols" w:date="2017-05-16T10:56:00Z">
        <w:r>
          <w:rPr>
            <w:rStyle w:val="Literal"/>
            <w:rFonts w:eastAsia="Microsoft YaHei"/>
          </w:rPr>
          <w:t>User</w:t>
        </w:r>
      </w:ins>
      <w:ins w:id="168" w:author="Carol Nichols" w:date="2017-05-16T10:56:00Z">
        <w:r>
          <w:rPr>
            <w:rFonts w:eastAsia="Microsoft YaHei"/>
          </w:rPr>
          <w:t xml:space="preserve"> struct's field names </w:t>
        </w:r>
      </w:ins>
      <w:ins w:id="169" w:author="Carol Nichols" w:date="2017-05-16T10:56:00Z">
        <w:r>
          <w:rPr>
            <w:rStyle w:val="Literal"/>
            <w:rFonts w:eastAsia="Microsoft YaHei"/>
          </w:rPr>
          <w:t>email</w:t>
        </w:r>
      </w:ins>
      <w:ins w:id="170" w:author="Carol Nichols" w:date="2017-05-16T10:56:00Z">
        <w:r>
          <w:rPr>
            <w:rFonts w:eastAsia="Microsoft YaHei"/>
          </w:rPr>
          <w:t xml:space="preserve"> and </w:t>
        </w:r>
      </w:ins>
      <w:ins w:id="171" w:author="Carol Nichols" w:date="2017-05-16T10:56:00Z">
        <w:r>
          <w:rPr>
            <w:rStyle w:val="Literal"/>
            <w:rFonts w:eastAsia="Microsoft YaHei"/>
          </w:rPr>
          <w:t>username</w:t>
        </w:r>
      </w:ins>
      <w:ins w:id="172" w:author="Carol Nichols" w:date="2017-05-16T10:56:00Z">
        <w:r>
          <w:rPr>
            <w:rFonts w:eastAsia="Microsoft YaHei"/>
          </w:rPr>
          <w:t xml:space="preserve">, we can write </w:t>
        </w:r>
      </w:ins>
      <w:ins w:id="173" w:author="Carol Nichols" w:date="2017-05-16T10:56:00Z">
        <w:r>
          <w:rPr>
            <w:rStyle w:val="Literal"/>
            <w:rFonts w:eastAsia="Microsoft YaHei"/>
          </w:rPr>
          <w:t>build_user</w:t>
        </w:r>
      </w:ins>
      <w:ins w:id="174" w:author="Carol Nichols" w:date="2017-05-16T10:56:00Z">
        <w:r>
          <w:rPr>
            <w:rFonts w:eastAsia="Microsoft YaHei"/>
          </w:rPr>
          <w:t xml:space="preserve"> without the repetition of </w:t>
        </w:r>
      </w:ins>
      <w:ins w:id="175" w:author="Carol Nichols" w:date="2017-05-16T10:56:00Z">
        <w:r>
          <w:rPr>
            <w:rStyle w:val="Literal"/>
            <w:rFonts w:eastAsia="Microsoft YaHei"/>
          </w:rPr>
          <w:t>email</w:t>
        </w:r>
      </w:ins>
      <w:ins w:id="176" w:author="Carol Nichols" w:date="2017-05-16T10:56:00Z">
        <w:r>
          <w:rPr>
            <w:rFonts w:eastAsia="Microsoft YaHei"/>
          </w:rPr>
          <w:t xml:space="preserve"> and </w:t>
        </w:r>
      </w:ins>
      <w:ins w:id="177" w:author="Carol Nichols" w:date="2017-05-16T10:56:00Z">
        <w:r>
          <w:rPr>
            <w:rStyle w:val="Literal"/>
            <w:rFonts w:eastAsia="Microsoft YaHei"/>
          </w:rPr>
          <w:t>username</w:t>
        </w:r>
      </w:ins>
      <w:ins w:id="178" w:author="Carol Nichols" w:date="2017-05-16T10:56:00Z">
        <w:r>
          <w:rPr>
            <w:rFonts w:eastAsia="Microsoft YaHei"/>
          </w:rPr>
          <w:t xml:space="preserve"> as shown in Listing 5-5. This version of </w:t>
        </w:r>
      </w:ins>
      <w:ins w:id="179" w:author="Carol Nichols" w:date="2017-05-16T10:56:00Z">
        <w:r>
          <w:rPr>
            <w:rStyle w:val="Literal"/>
            <w:rFonts w:eastAsia="Microsoft YaHei"/>
          </w:rPr>
          <w:t>build_user</w:t>
        </w:r>
      </w:ins>
      <w:ins w:id="180" w:author="Carol Nichols" w:date="2017-05-16T10:56:00Z">
        <w:r>
          <w:rPr>
            <w:rFonts w:eastAsia="Microsoft YaHei"/>
          </w:rPr>
          <w:t xml:space="preserve"> behaves the same way as the one in Listing 5-4. The field init syntax can make cases like this shorter to write, especially when structs have many fields.</w:t>
        </w:r>
      </w:ins>
    </w:p>
    <w:p>
      <w:pPr>
        <w:pStyle w:val="CodeA"/>
        <w:rPr/>
      </w:pPr>
      <w:ins w:id="181" w:author="Carol Nichols" w:date="2017-05-16T10:56:00Z">
        <w:r>
          <w:rPr>
            <w:rStyle w:val="LiteralGray"/>
          </w:rPr>
          <w:t xml:space="preserve">fn build_user(email: String, username: String) </w:t>
        </w:r>
      </w:ins>
      <w:ins w:id="182" w:author="Carol Nichols" w:date="2017-05-16T10:56:00Z">
        <w:r>
          <w:rPr>
            <w:rStyle w:val="LiteralGray"/>
            <w:lang w:val="en-US" w:eastAsia="en-US" w:bidi="ar-SA"/>
          </w:rPr>
          <w:t>-&gt;</w:t>
        </w:r>
      </w:ins>
      <w:ins w:id="183" w:author="Carol Nichols" w:date="2017-05-16T10:56:00Z">
        <w:r>
          <w:rPr>
            <w:rStyle w:val="LiteralGray"/>
          </w:rPr>
          <w:t xml:space="preserve"> User {</w:t>
        </w:r>
      </w:ins>
    </w:p>
    <w:p>
      <w:pPr>
        <w:pStyle w:val="CodeB"/>
        <w:rPr/>
      </w:pPr>
      <w:ins w:id="184" w:author="Carol Nichols" w:date="2017-05-16T10:56:00Z">
        <w:r>
          <w:rPr>
            <w:rStyle w:val="LiteralGray"/>
          </w:rPr>
          <w:t xml:space="preserve">    </w:t>
        </w:r>
      </w:ins>
      <w:ins w:id="185" w:author="Carol Nichols" w:date="2017-05-16T10:56:00Z">
        <w:r>
          <w:rPr>
            <w:rStyle w:val="LiteralGray"/>
          </w:rPr>
          <w:t>User {</w:t>
        </w:r>
      </w:ins>
    </w:p>
    <w:p>
      <w:pPr>
        <w:pStyle w:val="CodeB"/>
        <w:rPr/>
      </w:pPr>
      <w:ins w:id="186" w:author="Carol Nichols" w:date="2017-05-16T10:56:00Z">
        <w:r>
          <w:rPr/>
          <w:t xml:space="preserve">        </w:t>
        </w:r>
      </w:ins>
      <w:ins w:id="187" w:author="Carol Nichols" w:date="2017-05-16T10:56:00Z">
        <w:r>
          <w:rPr/>
          <w:t>email,</w:t>
        </w:r>
      </w:ins>
    </w:p>
    <w:p>
      <w:pPr>
        <w:pStyle w:val="CodeB"/>
        <w:rPr/>
      </w:pPr>
      <w:ins w:id="188" w:author="Carol Nichols" w:date="2017-05-16T10:56:00Z">
        <w:r>
          <w:rPr/>
          <w:t xml:space="preserve">        </w:t>
        </w:r>
      </w:ins>
      <w:ins w:id="189" w:author="Carol Nichols" w:date="2017-05-16T10:56:00Z">
        <w:r>
          <w:rPr/>
          <w:t>username,</w:t>
        </w:r>
      </w:ins>
    </w:p>
    <w:p>
      <w:pPr>
        <w:pStyle w:val="CodeB"/>
        <w:rPr/>
      </w:pPr>
      <w:ins w:id="190" w:author="Carol Nichols" w:date="2017-05-16T10:56:00Z">
        <w:r>
          <w:rPr>
            <w:rStyle w:val="LiteralGray"/>
          </w:rPr>
          <w:t xml:space="preserve">        </w:t>
        </w:r>
      </w:ins>
      <w:ins w:id="191" w:author="Carol Nichols" w:date="2017-05-16T10:56:00Z">
        <w:r>
          <w:rPr>
            <w:rStyle w:val="LiteralGray"/>
          </w:rPr>
          <w:t>active: true,</w:t>
        </w:r>
      </w:ins>
    </w:p>
    <w:p>
      <w:pPr>
        <w:pStyle w:val="CodeB"/>
        <w:rPr/>
      </w:pPr>
      <w:ins w:id="192" w:author="Carol Nichols" w:date="2017-05-16T10:56:00Z">
        <w:r>
          <w:rPr>
            <w:rStyle w:val="LiteralGray"/>
          </w:rPr>
          <w:t xml:space="preserve">        </w:t>
        </w:r>
      </w:ins>
      <w:ins w:id="193" w:author="Carol Nichols" w:date="2017-05-16T10:56:00Z">
        <w:r>
          <w:rPr>
            <w:rStyle w:val="LiteralGray"/>
          </w:rPr>
          <w:t>sign_in_count: 1,</w:t>
        </w:r>
      </w:ins>
    </w:p>
    <w:p>
      <w:pPr>
        <w:pStyle w:val="CodeB"/>
        <w:rPr/>
      </w:pPr>
      <w:ins w:id="194" w:author="Carol Nichols" w:date="2017-05-16T10:56:00Z">
        <w:r>
          <w:rPr>
            <w:rStyle w:val="LiteralGray"/>
          </w:rPr>
          <w:t xml:space="preserve">    </w:t>
        </w:r>
      </w:ins>
      <w:ins w:id="195" w:author="Carol Nichols" w:date="2017-05-16T10:56:00Z">
        <w:r>
          <w:rPr>
            <w:rStyle w:val="LiteralGray"/>
          </w:rPr>
          <w:t>}</w:t>
        </w:r>
      </w:ins>
    </w:p>
    <w:p>
      <w:pPr>
        <w:pStyle w:val="CodeC"/>
        <w:rPr/>
      </w:pPr>
      <w:ins w:id="196" w:author="Carol Nichols" w:date="2017-05-16T10:56:00Z">
        <w:r>
          <w:rPr>
            <w:rStyle w:val="LiteralGray"/>
          </w:rPr>
          <w:t>}</w:t>
        </w:r>
      </w:ins>
    </w:p>
    <w:p>
      <w:pPr>
        <w:pStyle w:val="Caption1"/>
        <w:rPr/>
      </w:pPr>
      <w:ins w:id="197" w:author="Carol Nichols" w:date="2017-05-16T10:56:00Z">
        <w:r>
          <w:rPr>
            <w:rFonts w:eastAsia="Microsoft YaHei"/>
          </w:rPr>
          <w:t xml:space="preserve">Listing 5-5: A </w:t>
        </w:r>
      </w:ins>
      <w:ins w:id="198" w:author="Carol Nichols" w:date="2017-05-16T10:56:00Z">
        <w:r>
          <w:rPr>
            <w:rStyle w:val="Literal"/>
            <w:rFonts w:eastAsia="Microsoft YaHei"/>
          </w:rPr>
          <w:t>build_user</w:t>
        </w:r>
      </w:ins>
      <w:ins w:id="199" w:author="Carol Nichols" w:date="2017-05-16T10:56:00Z">
        <w:r>
          <w:rPr>
            <w:rFonts w:eastAsia="Microsoft YaHei"/>
          </w:rPr>
          <w:t xml:space="preserve"> function that uses field init syntax since the </w:t>
        </w:r>
      </w:ins>
      <w:ins w:id="200" w:author="Carol Nichols" w:date="2017-05-16T10:56:00Z">
        <w:r>
          <w:rPr>
            <w:rStyle w:val="Literal"/>
            <w:rFonts w:eastAsia="Microsoft YaHei"/>
          </w:rPr>
          <w:t>email</w:t>
        </w:r>
      </w:ins>
      <w:ins w:id="201" w:author="Carol Nichols" w:date="2017-05-16T10:56:00Z">
        <w:r>
          <w:rPr>
            <w:rFonts w:eastAsia="Microsoft YaHei"/>
          </w:rPr>
          <w:t xml:space="preserve"> and </w:t>
        </w:r>
      </w:ins>
      <w:ins w:id="202" w:author="Carol Nichols" w:date="2017-05-16T10:56:00Z">
        <w:r>
          <w:rPr>
            <w:rStyle w:val="Literal"/>
            <w:rFonts w:eastAsia="Microsoft YaHei"/>
          </w:rPr>
          <w:t>username</w:t>
        </w:r>
      </w:ins>
      <w:ins w:id="203" w:author="Carol Nichols" w:date="2017-05-16T10:56:00Z">
        <w:r>
          <w:rPr>
            <w:rFonts w:eastAsia="Microsoft YaHei"/>
          </w:rPr>
          <w:t xml:space="preserve"> parameters have the same name as struct fields</w:t>
        </w:r>
      </w:ins>
    </w:p>
    <w:p>
      <w:pPr>
        <w:pStyle w:val="HeadB"/>
        <w:rPr/>
      </w:pPr>
      <w:ins w:id="204" w:author="Carol Nichols" w:date="2017-05-16T10:56:00Z">
        <w:r>
          <w:rPr/>
          <w:t>Creating Instances From Other Instances With Struct Update Syntax</w:t>
        </w:r>
      </w:ins>
    </w:p>
    <w:p>
      <w:pPr>
        <w:pStyle w:val="Body"/>
        <w:rPr/>
      </w:pPr>
      <w:ins w:id="205" w:author="Carol Nichols" w:date="2017-05-16T11:04:00Z">
        <w:r>
          <w:rPr>
            <w:rFonts w:eastAsia="Microsoft YaHei"/>
          </w:rPr>
          <w:t>It's often useful to</w:t>
        </w:r>
      </w:ins>
      <w:ins w:id="206" w:author="Carol Nichols" w:date="2017-05-09T13:15:00Z">
        <w:r>
          <w:rPr>
            <w:rFonts w:eastAsia="Microsoft YaHei"/>
          </w:rPr>
          <w:t xml:space="preserve"> create a new instance from an old instance, </w:t>
        </w:r>
      </w:ins>
      <w:ins w:id="207" w:author="Carol Nichols" w:date="2017-05-09T13:16:00Z">
        <w:r>
          <w:rPr>
            <w:rFonts w:eastAsia="Microsoft YaHei"/>
          </w:rPr>
          <w:t xml:space="preserve">using most of the old instance's values but changing some. Listing 5-6 shows an example of creating a new </w:t>
        </w:r>
      </w:ins>
      <w:ins w:id="208" w:author="Carol Nichols" w:date="2017-05-09T13:16:00Z">
        <w:r>
          <w:rPr>
            <w:rStyle w:val="Literal"/>
            <w:rFonts w:eastAsia="Microsoft YaHei"/>
          </w:rPr>
          <w:t>User</w:t>
        </w:r>
      </w:ins>
      <w:ins w:id="209" w:author="Carol Nichols" w:date="2017-05-09T13:16:00Z">
        <w:r>
          <w:rPr>
            <w:rFonts w:eastAsia="Microsoft YaHei"/>
          </w:rPr>
          <w:t xml:space="preserve"> instance in </w:t>
        </w:r>
      </w:ins>
      <w:ins w:id="210" w:author="Carol Nichols" w:date="2017-05-09T13:16:00Z">
        <w:r>
          <w:rPr>
            <w:rStyle w:val="Literal"/>
            <w:rFonts w:eastAsia="Microsoft YaHei"/>
          </w:rPr>
          <w:t>user2</w:t>
        </w:r>
      </w:ins>
      <w:ins w:id="211" w:author="Carol Nichols" w:date="2017-05-09T13:16:00Z">
        <w:r>
          <w:rPr>
            <w:rFonts w:eastAsia="Microsoft YaHei"/>
          </w:rPr>
          <w:t xml:space="preserve"> by setting the values of </w:t>
        </w:r>
      </w:ins>
      <w:ins w:id="212" w:author="Carol Nichols" w:date="2017-05-09T13:16:00Z">
        <w:r>
          <w:rPr>
            <w:rStyle w:val="Literal"/>
            <w:rFonts w:eastAsia="Microsoft YaHei"/>
          </w:rPr>
          <w:t>email</w:t>
        </w:r>
      </w:ins>
      <w:ins w:id="213" w:author="Carol Nichols" w:date="2017-05-09T13:16:00Z">
        <w:r>
          <w:rPr>
            <w:rFonts w:eastAsia="Microsoft YaHei"/>
          </w:rPr>
          <w:t xml:space="preserve"> and </w:t>
        </w:r>
      </w:ins>
      <w:ins w:id="214" w:author="Carol Nichols" w:date="2017-05-09T13:16:00Z">
        <w:r>
          <w:rPr>
            <w:rStyle w:val="Literal"/>
            <w:rFonts w:eastAsia="Microsoft YaHei"/>
          </w:rPr>
          <w:t>username</w:t>
        </w:r>
      </w:ins>
      <w:ins w:id="215" w:author="Carol Nichols" w:date="2017-05-09T13:16:00Z">
        <w:r>
          <w:rPr>
            <w:rFonts w:eastAsia="Microsoft YaHei"/>
          </w:rPr>
          <w:t xml:space="preserve"> but using the same values for the rest of the fields from the </w:t>
        </w:r>
      </w:ins>
      <w:ins w:id="216" w:author="Carol Nichols" w:date="2017-05-09T13:16:00Z">
        <w:r>
          <w:rPr>
            <w:rStyle w:val="Literal"/>
            <w:rFonts w:eastAsia="Microsoft YaHei"/>
          </w:rPr>
          <w:t>user1</w:t>
        </w:r>
      </w:ins>
      <w:ins w:id="217" w:author="Carol Nichols" w:date="2017-05-09T13:16:00Z">
        <w:r>
          <w:rPr>
            <w:rFonts w:eastAsia="Microsoft YaHei"/>
          </w:rPr>
          <w:t xml:space="preserve"> instance we created in Listing 5-2:</w:t>
        </w:r>
      </w:ins>
    </w:p>
    <w:p>
      <w:pPr>
        <w:pStyle w:val="CodeA"/>
        <w:rPr/>
      </w:pPr>
      <w:ins w:id="218" w:author="Carol Nichols" w:date="2017-05-09T13:16:00Z">
        <w:r>
          <w:rPr/>
          <w:t>let user2 = User {</w:t>
        </w:r>
      </w:ins>
    </w:p>
    <w:p>
      <w:pPr>
        <w:pStyle w:val="CodeB"/>
        <w:rPr/>
      </w:pPr>
      <w:ins w:id="219" w:author="Carol Nichols" w:date="2017-05-09T13:16:00Z">
        <w:r>
          <w:rPr/>
          <w:t xml:space="preserve">    </w:t>
        </w:r>
      </w:ins>
      <w:del w:id="220" w:author="Carol Nichols" w:date="2017-07-09T17:40:00Z">
        <w:r>
          <w:rPr/>
          <w:commentReference w:id="17"/>
        </w:r>
      </w:del>
      <w:del w:id="221" w:author="Carol Nichols" w:date="2017-07-09T17:40:00Z">
        <w:r>
          <w:rPr/>
          <w:commentReference w:id="18"/>
        </w:r>
      </w:del>
      <w:ins w:id="222" w:author="Carol Nichols" w:date="2017-07-09T17:39:00Z">
        <w:r>
          <w:rPr/>
          <w:t>email: String::from("another@example.com"),</w:t>
        </w:r>
      </w:ins>
    </w:p>
    <w:p>
      <w:pPr>
        <w:pStyle w:val="CodeB"/>
        <w:rPr/>
      </w:pPr>
      <w:ins w:id="223" w:author="Carol Nichols" w:date="2017-05-09T13:16:00Z">
        <w:r>
          <w:rPr/>
          <w:t xml:space="preserve">    </w:t>
        </w:r>
      </w:ins>
      <w:ins w:id="224" w:author="Carol Nichols" w:date="2017-05-09T13:16:00Z">
        <w:r>
          <w:rPr/>
          <w:t>username: String::from("anotherusername567"),</w:t>
        </w:r>
      </w:ins>
    </w:p>
    <w:p>
      <w:pPr>
        <w:pStyle w:val="CodeB"/>
        <w:rPr/>
      </w:pPr>
      <w:ins w:id="225" w:author="Carol Nichols" w:date="2017-05-09T13:16:00Z">
        <w:r>
          <w:rPr/>
          <w:t xml:space="preserve">    </w:t>
        </w:r>
      </w:ins>
      <w:ins w:id="226" w:author="Carol Nichols" w:date="2017-05-09T13:16:00Z">
        <w:r>
          <w:rPr/>
          <w:t>active: user1.active,</w:t>
        </w:r>
      </w:ins>
    </w:p>
    <w:p>
      <w:pPr>
        <w:pStyle w:val="CodeB"/>
        <w:rPr/>
      </w:pPr>
      <w:ins w:id="227" w:author="Carol Nichols" w:date="2017-05-09T13:16:00Z">
        <w:r>
          <w:rPr/>
          <w:t xml:space="preserve">    </w:t>
        </w:r>
      </w:ins>
      <w:ins w:id="228" w:author="Carol Nichols" w:date="2017-05-09T13:16:00Z">
        <w:r>
          <w:rPr/>
          <w:t>sign_in_count: user1.sign_in_count,</w:t>
        </w:r>
      </w:ins>
    </w:p>
    <w:p>
      <w:pPr>
        <w:pStyle w:val="CodeC"/>
        <w:rPr/>
      </w:pPr>
      <w:ins w:id="229" w:author="Carol Nichols" w:date="2017-05-09T13:16:00Z">
        <w:r>
          <w:rPr>
            <w:rFonts w:eastAsia="Microsoft YaHei"/>
          </w:rPr>
          <w:t>};</w:t>
        </w:r>
      </w:ins>
    </w:p>
    <w:p>
      <w:pPr>
        <w:pStyle w:val="Caption1"/>
        <w:rPr>
          <w:rStyle w:val="Literal"/>
          <w:rFonts w:eastAsia="Microsoft YaHei"/>
          <w:del w:id="236" w:author="Carol Nichols" w:date="2017-07-09T16:46:00Z"/>
        </w:rPr>
      </w:pPr>
      <w:ins w:id="230" w:author="Carol Nichols" w:date="2017-05-09T13:16:00Z">
        <w:r>
          <w:rPr>
            <w:rFonts w:eastAsia="Microsoft YaHei"/>
          </w:rPr>
          <w:t xml:space="preserve">Listing 5-6: Creating a new </w:t>
        </w:r>
      </w:ins>
      <w:ins w:id="231" w:author="Carol Nichols" w:date="2017-05-09T13:16:00Z">
        <w:r>
          <w:rPr>
            <w:rStyle w:val="Literal"/>
            <w:rFonts w:eastAsia="Microsoft YaHei"/>
          </w:rPr>
          <w:t>User</w:t>
        </w:r>
      </w:ins>
      <w:ins w:id="232" w:author="Carol Nichols" w:date="2017-05-09T13:16:00Z">
        <w:r>
          <w:rPr>
            <w:rFonts w:eastAsia="Microsoft YaHei"/>
          </w:rPr>
          <w:t xml:space="preserve"> instance, </w:t>
        </w:r>
      </w:ins>
      <w:ins w:id="233" w:author="Carol Nichols" w:date="2017-05-09T13:16:00Z">
        <w:r>
          <w:rPr>
            <w:rStyle w:val="Literal"/>
            <w:rFonts w:eastAsia="Microsoft YaHei"/>
          </w:rPr>
          <w:t>user2</w:t>
        </w:r>
      </w:ins>
      <w:ins w:id="234" w:author="Carol Nichols" w:date="2017-05-09T13:16:00Z">
        <w:r>
          <w:rPr>
            <w:rFonts w:eastAsia="Microsoft YaHei"/>
          </w:rPr>
          <w:t xml:space="preserve">, and setting some fields to the values of the same fields from </w:t>
        </w:r>
      </w:ins>
      <w:ins w:id="235" w:author="Carol Nichols" w:date="2017-05-09T13:16:00Z">
        <w:r>
          <w:rPr>
            <w:rStyle w:val="Literal"/>
            <w:rFonts w:eastAsia="Microsoft YaHei"/>
          </w:rPr>
          <w:t>user1</w:t>
        </w:r>
      </w:ins>
    </w:p>
    <w:p>
      <w:pPr>
        <w:pStyle w:val="Caption1"/>
        <w:rPr>
          <w:rStyle w:val="Literal"/>
          <w:rFonts w:eastAsia="Microsoft YaHei"/>
        </w:rPr>
      </w:pPr>
      <w:r>
        <w:rPr/>
      </w:r>
    </w:p>
    <w:p>
      <w:pPr>
        <w:pStyle w:val="Body"/>
        <w:rPr/>
      </w:pPr>
      <w:ins w:id="237" w:author="Carol Nichols" w:date="2017-05-09T13:16:00Z">
        <w:r>
          <w:rPr>
            <w:rFonts w:eastAsia="Microsoft YaHei"/>
          </w:rPr>
          <w:t xml:space="preserve">  </w:t>
        </w:r>
      </w:ins>
      <w:ins w:id="238" w:author="Carol Nichols" w:date="2017-05-09T13:16:00Z">
        <w:r>
          <w:rPr>
            <w:rFonts w:eastAsia="Microsoft YaHei"/>
          </w:rPr>
          <w:t xml:space="preserve">The </w:t>
        </w:r>
      </w:ins>
      <w:ins w:id="239" w:author="Carol Nichols" w:date="2017-05-09T13:16:00Z">
        <w:r>
          <w:rPr>
            <w:rStyle w:val="EmphasisItalic"/>
            <w:rFonts w:eastAsia="Microsoft YaHei"/>
          </w:rPr>
          <w:t>struct update syntax</w:t>
        </w:r>
      </w:ins>
      <w:ins w:id="240" w:author="Carol Nichols" w:date="2017-05-09T13:16:00Z">
        <w:r>
          <w:rPr>
            <w:rFonts w:eastAsia="Microsoft YaHei"/>
          </w:rPr>
          <w:t xml:space="preserve"> achieves the same effect as the code in Listing 5-6 using less code. The struct update syntax uses </w:t>
        </w:r>
      </w:ins>
      <w:ins w:id="241" w:author="Carol Nichols" w:date="2017-05-09T13:16:00Z">
        <w:r>
          <w:rPr>
            <w:rStyle w:val="Literal"/>
            <w:rFonts w:eastAsia="Microsoft YaHei"/>
          </w:rPr>
          <w:t>..</w:t>
        </w:r>
      </w:ins>
      <w:ins w:id="242" w:author="Carol Nichols" w:date="2017-05-09T13:16:00Z">
        <w:r>
          <w:rPr>
            <w:rFonts w:eastAsia="Microsoft YaHei"/>
          </w:rPr>
          <w:t xml:space="preserve"> to specify that the remaining fields not set explicitly should have the same value as the fields in the given instance. The code in Listing 5-7 also creates </w:t>
        </w:r>
      </w:ins>
      <w:ins w:id="243" w:author="Carol Nichols" w:date="2017-05-16T11:12:00Z">
        <w:r>
          <w:rPr>
            <w:rFonts w:eastAsia="Microsoft YaHei"/>
          </w:rPr>
          <w:t>an instance in</w:t>
        </w:r>
      </w:ins>
      <w:ins w:id="244" w:author="Carol Nichols" w:date="2017-05-09T13:17:00Z">
        <w:r>
          <w:rPr>
            <w:rFonts w:eastAsia="Microsoft YaHei"/>
          </w:rPr>
          <w:t xml:space="preserve"> </w:t>
        </w:r>
      </w:ins>
      <w:ins w:id="245" w:author="Carol Nichols" w:date="2017-05-09T13:17:00Z">
        <w:r>
          <w:rPr>
            <w:rStyle w:val="Literal"/>
            <w:rFonts w:eastAsia="Microsoft YaHei"/>
          </w:rPr>
          <w:t>user2</w:t>
        </w:r>
      </w:ins>
      <w:ins w:id="246" w:author="Carol Nichols" w:date="2017-05-09T13:17:00Z">
        <w:r>
          <w:rPr>
            <w:rFonts w:eastAsia="Microsoft YaHei"/>
          </w:rPr>
          <w:t xml:space="preserve"> that has a different value for </w:t>
        </w:r>
      </w:ins>
      <w:ins w:id="247" w:author="Carol Nichols" w:date="2017-05-09T13:17:00Z">
        <w:r>
          <w:rPr>
            <w:rStyle w:val="Literal"/>
            <w:rFonts w:eastAsia="Microsoft YaHei"/>
          </w:rPr>
          <w:t>email</w:t>
        </w:r>
      </w:ins>
      <w:ins w:id="248" w:author="Carol Nichols" w:date="2017-05-09T13:17:00Z">
        <w:r>
          <w:rPr>
            <w:rFonts w:eastAsia="Microsoft YaHei"/>
          </w:rPr>
          <w:t xml:space="preserve"> and </w:t>
        </w:r>
      </w:ins>
      <w:ins w:id="249" w:author="Carol Nichols" w:date="2017-05-09T13:17:00Z">
        <w:r>
          <w:rPr>
            <w:rStyle w:val="Literal"/>
            <w:rFonts w:eastAsia="Microsoft YaHei"/>
          </w:rPr>
          <w:t>username</w:t>
        </w:r>
      </w:ins>
      <w:ins w:id="250" w:author="Carol Nichols" w:date="2017-05-09T13:17:00Z">
        <w:r>
          <w:rPr>
            <w:rFonts w:eastAsia="Microsoft YaHei"/>
          </w:rPr>
          <w:t xml:space="preserve"> but has the same values for the </w:t>
        </w:r>
      </w:ins>
      <w:ins w:id="251" w:author="Carol Nichols" w:date="2017-05-09T13:17:00Z">
        <w:r>
          <w:rPr>
            <w:rStyle w:val="Literal"/>
            <w:rFonts w:eastAsia="Microsoft YaHei"/>
          </w:rPr>
          <w:t>active</w:t>
        </w:r>
      </w:ins>
      <w:ins w:id="252" w:author="Carol Nichols" w:date="2017-05-09T13:17:00Z">
        <w:r>
          <w:rPr>
            <w:rFonts w:eastAsia="Microsoft YaHei"/>
          </w:rPr>
          <w:t xml:space="preserve"> and </w:t>
        </w:r>
      </w:ins>
      <w:ins w:id="253" w:author="Carol Nichols" w:date="2017-05-09T13:17:00Z">
        <w:r>
          <w:rPr>
            <w:rStyle w:val="Literal"/>
            <w:rFonts w:eastAsia="Microsoft YaHei"/>
          </w:rPr>
          <w:t>sign_in_count</w:t>
        </w:r>
      </w:ins>
      <w:ins w:id="254" w:author="Carol Nichols" w:date="2017-05-09T13:17:00Z">
        <w:r>
          <w:rPr>
            <w:rFonts w:eastAsia="Microsoft YaHei"/>
          </w:rPr>
          <w:t xml:space="preserve"> fields that </w:t>
        </w:r>
      </w:ins>
      <w:ins w:id="255" w:author="Carol Nichols" w:date="2017-05-09T13:17:00Z">
        <w:r>
          <w:rPr>
            <w:rStyle w:val="Literal"/>
            <w:rFonts w:eastAsia="Microsoft YaHei"/>
          </w:rPr>
          <w:t>user1</w:t>
        </w:r>
      </w:ins>
      <w:ins w:id="256" w:author="Carol Nichols" w:date="2017-05-09T13:17:00Z">
        <w:r>
          <w:rPr>
            <w:rFonts w:eastAsia="Microsoft YaHei"/>
          </w:rPr>
          <w:t xml:space="preserve"> has</w:t>
        </w:r>
      </w:ins>
      <w:ins w:id="257" w:author="Carol Nichols" w:date="2017-05-09T13:18:00Z">
        <w:r>
          <w:rPr>
            <w:rFonts w:eastAsia="Microsoft YaHei"/>
          </w:rPr>
          <w:t>:</w:t>
        </w:r>
      </w:ins>
    </w:p>
    <w:p>
      <w:pPr>
        <w:pStyle w:val="CodeA"/>
        <w:rPr/>
      </w:pPr>
      <w:ins w:id="258" w:author="Carol Nichols" w:date="2017-05-09T13:18:00Z">
        <w:r>
          <w:rPr>
            <w:rStyle w:val="LiteralGray"/>
          </w:rPr>
          <w:t>let user2 = User {</w:t>
        </w:r>
      </w:ins>
    </w:p>
    <w:p>
      <w:pPr>
        <w:pStyle w:val="CodeB"/>
        <w:rPr/>
      </w:pPr>
      <w:ins w:id="259" w:author="Carol Nichols" w:date="2017-05-09T13:18:00Z">
        <w:r>
          <w:rPr>
            <w:rStyle w:val="LiteralGray"/>
          </w:rPr>
          <w:t xml:space="preserve">    </w:t>
        </w:r>
      </w:ins>
      <w:ins w:id="260" w:author="Carol Nichols" w:date="2017-05-09T13:18:00Z">
        <w:bookmarkStart w:id="2" w:name="__DdeLink__13339_1258711318"/>
        <w:bookmarkEnd w:id="2"/>
        <w:r>
          <w:rPr>
            <w:rStyle w:val="LiteralGray"/>
          </w:rPr>
          <w:t>email: String::from("another@example.com"),</w:t>
        </w:r>
      </w:ins>
    </w:p>
    <w:p>
      <w:pPr>
        <w:pStyle w:val="CodeB"/>
        <w:rPr/>
      </w:pPr>
      <w:ins w:id="261" w:author="Carol Nichols" w:date="2017-05-09T13:18:00Z">
        <w:r>
          <w:rPr>
            <w:rStyle w:val="LiteralGray"/>
          </w:rPr>
          <w:t xml:space="preserve">    </w:t>
        </w:r>
      </w:ins>
      <w:ins w:id="262" w:author="Carol Nichols" w:date="2017-05-09T13:18:00Z">
        <w:r>
          <w:rPr>
            <w:rStyle w:val="LiteralGray"/>
          </w:rPr>
          <w:t>username: String::from("anotherusername567"),</w:t>
        </w:r>
      </w:ins>
    </w:p>
    <w:p>
      <w:pPr>
        <w:pStyle w:val="CodeB"/>
        <w:rPr/>
      </w:pPr>
      <w:ins w:id="263" w:author="Carol Nichols" w:date="2017-05-09T13:18:00Z">
        <w:r>
          <w:rPr/>
          <w:t xml:space="preserve">    </w:t>
        </w:r>
      </w:ins>
      <w:ins w:id="264" w:author="Carol Nichols" w:date="2017-05-09T13:18:00Z">
        <w:r>
          <w:rPr/>
          <w:t>..user1</w:t>
        </w:r>
      </w:ins>
    </w:p>
    <w:p>
      <w:pPr>
        <w:pStyle w:val="CodeC"/>
        <w:rPr/>
      </w:pPr>
      <w:ins w:id="265" w:author="Carol Nichols" w:date="2017-05-09T13:18:00Z">
        <w:r>
          <w:rPr>
            <w:rStyle w:val="LiteralGray"/>
          </w:rPr>
          <w:t>};</w:t>
        </w:r>
      </w:ins>
    </w:p>
    <w:p>
      <w:pPr>
        <w:pStyle w:val="Caption1"/>
        <w:rPr/>
      </w:pPr>
      <w:ins w:id="266" w:author="Carol Nichols" w:date="2017-05-09T13:18:00Z">
        <w:r>
          <w:rPr/>
          <w:t xml:space="preserve">Listing 5-7: Using struct update syntax to set a new </w:t>
        </w:r>
      </w:ins>
      <w:ins w:id="267" w:author="Carol Nichols" w:date="2017-05-09T13:18:00Z">
        <w:r>
          <w:rPr>
            <w:rStyle w:val="Literal"/>
          </w:rPr>
          <w:t>email</w:t>
        </w:r>
      </w:ins>
      <w:ins w:id="268" w:author="Carol Nichols" w:date="2017-05-09T13:18:00Z">
        <w:r>
          <w:rPr/>
          <w:t xml:space="preserve"> and </w:t>
        </w:r>
      </w:ins>
      <w:ins w:id="269" w:author="Carol Nichols" w:date="2017-05-09T13:18:00Z">
        <w:r>
          <w:rPr>
            <w:rStyle w:val="Literal"/>
          </w:rPr>
          <w:t>username</w:t>
        </w:r>
      </w:ins>
      <w:ins w:id="270" w:author="Carol Nichols" w:date="2017-05-09T13:18:00Z">
        <w:r>
          <w:rPr/>
          <w:t xml:space="preserve"> values for a </w:t>
        </w:r>
      </w:ins>
      <w:ins w:id="271" w:author="Carol Nichols" w:date="2017-05-09T13:18:00Z">
        <w:r>
          <w:rPr>
            <w:rStyle w:val="Literal"/>
          </w:rPr>
          <w:t>User</w:t>
        </w:r>
      </w:ins>
      <w:ins w:id="272" w:author="Carol Nichols" w:date="2017-05-09T13:18:00Z">
        <w:r>
          <w:rPr/>
          <w:t xml:space="preserve"> instance but use the rest of the values from the fields of the instance in the </w:t>
        </w:r>
      </w:ins>
      <w:ins w:id="273" w:author="Carol Nichols" w:date="2017-05-09T13:18:00Z">
        <w:r>
          <w:rPr>
            <w:rStyle w:val="Literal"/>
          </w:rPr>
          <w:t>user1</w:t>
        </w:r>
      </w:ins>
      <w:ins w:id="274" w:author="Carol Nichols" w:date="2017-05-09T13:18:00Z">
        <w:r>
          <w:rPr/>
          <w:t xml:space="preserve"> variable</w:t>
        </w:r>
      </w:ins>
    </w:p>
    <w:p>
      <w:pPr>
        <w:pStyle w:val="HeadB"/>
        <w:rPr/>
      </w:pPr>
      <w:ins w:id="275" w:author="Carol Nichols" w:date="2017-05-16T11:18:00Z">
        <w:r>
          <w:rPr/>
          <w:t>Tuple Structs without Named Fields to Create Different Types</w:t>
        </w:r>
      </w:ins>
    </w:p>
    <w:p>
      <w:pPr>
        <w:pStyle w:val="Body"/>
        <w:rPr/>
      </w:pPr>
      <w:ins w:id="276" w:author="Carol Nichols" w:date="2017-05-09T13:11:00Z">
        <w:r>
          <w:rPr>
            <w:rFonts w:eastAsia="Microsoft YaHei"/>
          </w:rPr>
          <w:t xml:space="preserve">We can also define </w:t>
        </w:r>
      </w:ins>
      <w:ins w:id="277" w:author="Carol Nichols" w:date="2017-05-09T13:12:00Z">
        <w:r>
          <w:rPr>
            <w:rFonts w:eastAsia="Microsoft YaHei"/>
          </w:rPr>
          <w:t xml:space="preserve">structs </w:t>
        </w:r>
      </w:ins>
      <w:ins w:id="278" w:author="Carol Nichols" w:date="2017-05-09T13:26:00Z">
        <w:r>
          <w:rPr>
            <w:rFonts w:eastAsia="Microsoft YaHei"/>
          </w:rPr>
          <w:t xml:space="preserve">that look similar to tuples, called </w:t>
        </w:r>
      </w:ins>
      <w:ins w:id="279" w:author="Carol Nichols" w:date="2017-05-09T13:26:00Z">
        <w:r>
          <w:rPr>
            <w:rStyle w:val="EmphasisItalic"/>
            <w:rFonts w:eastAsia="Microsoft YaHei"/>
          </w:rPr>
          <w:t>tuple structs</w:t>
        </w:r>
      </w:ins>
      <w:ins w:id="280" w:author="Carol Nichols" w:date="2017-05-09T13:26:00Z">
        <w:r>
          <w:rPr>
            <w:rFonts w:eastAsia="Microsoft YaHei"/>
          </w:rPr>
          <w:t xml:space="preserve">, that have the added meaning the struct name provides, but don't have names associated with their fields, just the types of the fields. </w:t>
        </w:r>
      </w:ins>
      <w:ins w:id="281" w:author="Carol Nichols" w:date="2017-05-09T13:27:00Z">
        <w:r>
          <w:rPr>
            <w:rFonts w:eastAsia="Microsoft YaHei"/>
          </w:rPr>
          <w:t xml:space="preserve">The definition of a tuple struct </w:t>
        </w:r>
      </w:ins>
      <w:ins w:id="282" w:author="Carol Nichols" w:date="2017-05-09T13:29:00Z">
        <w:r>
          <w:rPr>
            <w:rFonts w:eastAsia="Microsoft YaHei"/>
          </w:rPr>
          <w:t xml:space="preserve">still starts with the </w:t>
        </w:r>
      </w:ins>
      <w:ins w:id="283" w:author="Carol Nichols" w:date="2017-05-09T13:29:00Z">
        <w:r>
          <w:rPr>
            <w:rStyle w:val="Literal"/>
            <w:rFonts w:eastAsia="Microsoft YaHei"/>
          </w:rPr>
          <w:t>struct</w:t>
        </w:r>
      </w:ins>
      <w:ins w:id="284" w:author="Carol Nichols" w:date="2017-05-09T13:29:00Z">
        <w:r>
          <w:rPr>
            <w:rFonts w:eastAsia="Microsoft YaHei"/>
          </w:rPr>
          <w:t xml:space="preserve"> keyword and the struct name, which are followed by the types</w:t>
        </w:r>
      </w:ins>
      <w:ins w:id="285" w:author="Carol Nichols" w:date="2017-05-09T13:30:00Z">
        <w:r>
          <w:rPr>
            <w:rFonts w:eastAsia="Microsoft YaHei"/>
          </w:rPr>
          <w:t xml:space="preserve"> in the tuple. For example, here are definitions and usages of tuple structs named </w:t>
        </w:r>
      </w:ins>
      <w:ins w:id="286" w:author="Carol Nichols" w:date="2017-05-09T13:30:00Z">
        <w:r>
          <w:rPr>
            <w:rStyle w:val="Literal"/>
            <w:rFonts w:eastAsia="Microsoft YaHei"/>
          </w:rPr>
          <w:t>Color</w:t>
        </w:r>
      </w:ins>
      <w:ins w:id="287" w:author="Carol Nichols" w:date="2017-05-09T13:30:00Z">
        <w:r>
          <w:rPr>
            <w:rFonts w:eastAsia="Microsoft YaHei"/>
          </w:rPr>
          <w:t xml:space="preserve"> and </w:t>
        </w:r>
      </w:ins>
      <w:ins w:id="288" w:author="Carol Nichols" w:date="2017-05-09T13:30:00Z">
        <w:r>
          <w:rPr>
            <w:rStyle w:val="Literal"/>
            <w:rFonts w:eastAsia="Microsoft YaHei"/>
          </w:rPr>
          <w:t>Point</w:t>
        </w:r>
      </w:ins>
      <w:ins w:id="289" w:author="Carol Nichols" w:date="2017-05-09T13:30:00Z">
        <w:r>
          <w:rPr>
            <w:rFonts w:eastAsia="Microsoft YaHei"/>
          </w:rPr>
          <w:t>:</w:t>
        </w:r>
      </w:ins>
    </w:p>
    <w:p>
      <w:pPr>
        <w:pStyle w:val="CodeA"/>
        <w:rPr/>
      </w:pPr>
      <w:ins w:id="290" w:author="Carol Nichols" w:date="2017-05-09T13:30:00Z">
        <w:r>
          <w:rPr/>
          <w:t>struct Color(i32, i32, i32);</w:t>
        </w:r>
      </w:ins>
    </w:p>
    <w:p>
      <w:pPr>
        <w:pStyle w:val="CodeB"/>
        <w:rPr/>
      </w:pPr>
      <w:ins w:id="291" w:author="Carol Nichols" w:date="2017-05-09T13:30:00Z">
        <w:r>
          <w:rPr/>
          <w:t>struct Point(i32, i32, i32);</w:t>
        </w:r>
      </w:ins>
    </w:p>
    <w:p>
      <w:pPr>
        <w:pStyle w:val="CodeB"/>
        <w:rPr/>
      </w:pPr>
      <w:r>
        <w:rPr/>
      </w:r>
    </w:p>
    <w:p>
      <w:pPr>
        <w:pStyle w:val="CodeB"/>
        <w:rPr/>
      </w:pPr>
      <w:ins w:id="292" w:author="Carol Nichols" w:date="2017-05-09T13:30:00Z">
        <w:r>
          <w:rPr/>
          <w:t>let black = Color(0, 0, 0);</w:t>
        </w:r>
      </w:ins>
    </w:p>
    <w:p>
      <w:pPr>
        <w:pStyle w:val="CodeC"/>
        <w:rPr/>
      </w:pPr>
      <w:ins w:id="293" w:author="Carol Nichols" w:date="2017-05-09T13:30:00Z">
        <w:r>
          <w:rPr/>
          <w:t>let origin = Point(0, 0, 0);</w:t>
        </w:r>
      </w:ins>
    </w:p>
    <w:p>
      <w:pPr>
        <w:pStyle w:val="Body"/>
        <w:rPr/>
      </w:pPr>
      <w:ins w:id="294" w:author="Carol Nichols" w:date="2017-05-09T13:33:00Z">
        <w:r>
          <w:rPr>
            <w:rFonts w:eastAsia="Microsoft YaHei"/>
          </w:rPr>
          <w:t>Note that the</w:t>
        </w:r>
      </w:ins>
      <w:ins w:id="295" w:author="Carol Nichols" w:date="2017-05-09T13:32:00Z">
        <w:r>
          <w:rPr>
            <w:rFonts w:eastAsia="Microsoft YaHei"/>
          </w:rPr>
          <w:t xml:space="preserve"> </w:t>
        </w:r>
      </w:ins>
      <w:ins w:id="296" w:author="Carol Nichols" w:date="2017-05-09T13:32:00Z">
        <w:r>
          <w:rPr>
            <w:rStyle w:val="Literal"/>
            <w:rFonts w:eastAsia="Microsoft YaHei"/>
          </w:rPr>
          <w:t>black</w:t>
        </w:r>
      </w:ins>
      <w:ins w:id="297" w:author="Carol Nichols" w:date="2017-05-09T13:32:00Z">
        <w:r>
          <w:rPr>
            <w:rFonts w:eastAsia="Microsoft YaHei"/>
          </w:rPr>
          <w:t xml:space="preserve"> and </w:t>
        </w:r>
      </w:ins>
      <w:ins w:id="298" w:author="Carol Nichols" w:date="2017-05-09T13:32:00Z">
        <w:r>
          <w:rPr>
            <w:rStyle w:val="Literal"/>
            <w:rFonts w:eastAsia="Microsoft YaHei"/>
          </w:rPr>
          <w:t>origin</w:t>
        </w:r>
      </w:ins>
      <w:ins w:id="299" w:author="Carol Nichols" w:date="2017-05-09T13:32:00Z">
        <w:r>
          <w:rPr>
            <w:rFonts w:eastAsia="Microsoft YaHei"/>
          </w:rPr>
          <w:t xml:space="preserve"> values are different types, since they're instances of different tuple structs</w:t>
        </w:r>
      </w:ins>
      <w:ins w:id="300" w:author="Carol Nichols" w:date="2017-05-09T13:33:00Z">
        <w:r>
          <w:rPr>
            <w:rFonts w:eastAsia="Microsoft YaHei"/>
          </w:rPr>
          <w:t xml:space="preserve">. Each struct we define is its own type, even though the </w:t>
        </w:r>
      </w:ins>
      <w:ins w:id="301" w:author="Carol Nichols" w:date="2017-05-09T13:34:00Z">
        <w:r>
          <w:rPr>
            <w:rFonts w:eastAsia="Microsoft YaHei"/>
          </w:rPr>
          <w:t>fields within the struct have the same types. Otherwise, tuple struct instances behave like tuples, which we covered in Chapter 3.</w:t>
        </w:r>
      </w:ins>
    </w:p>
    <w:p>
      <w:pPr>
        <w:pStyle w:val="ProductionDirective"/>
        <w:rPr/>
      </w:pPr>
      <w:ins w:id="302" w:author="Carol Nichols" w:date="2017-05-09T13:34:00Z">
        <w:r>
          <w:rPr>
            <w:rFonts w:eastAsia="Microsoft YaHei"/>
          </w:rPr>
          <w:t>Prod: Check xref</w:t>
        </w:r>
      </w:ins>
    </w:p>
    <w:p>
      <w:pPr>
        <w:pStyle w:val="HeadB"/>
        <w:rPr/>
      </w:pPr>
      <w:ins w:id="303" w:author="Carol Nichols" w:date="2017-05-09T13:34:00Z">
        <w:r>
          <w:rPr/>
          <w:t>Unit-Like Structs without Any Fields</w:t>
        </w:r>
      </w:ins>
    </w:p>
    <w:p>
      <w:pPr>
        <w:pStyle w:val="Body"/>
        <w:rPr/>
      </w:pPr>
      <w:ins w:id="304" w:author="Carol Nichols" w:date="2017-05-09T13:34:00Z">
        <w:r>
          <w:rPr>
            <w:rFonts w:eastAsia="Microsoft YaHei"/>
          </w:rPr>
          <w:t xml:space="preserve">We can also define structs that don't have any fields! </w:t>
        </w:r>
      </w:ins>
      <w:ins w:id="305" w:author="Carol Nichols" w:date="2017-05-09T13:35:00Z">
        <w:r>
          <w:rPr>
            <w:rFonts w:eastAsia="Microsoft YaHei"/>
          </w:rPr>
          <w:t xml:space="preserve">These are called </w:t>
        </w:r>
      </w:ins>
      <w:ins w:id="306" w:author="Carol Nichols" w:date="2017-05-09T13:35:00Z">
        <w:r>
          <w:rPr>
            <w:rStyle w:val="EmphasisItalic"/>
            <w:rFonts w:eastAsia="Microsoft YaHei"/>
          </w:rPr>
          <w:t>unit-like structs</w:t>
        </w:r>
      </w:ins>
      <w:ins w:id="307" w:author="Carol Nichols" w:date="2017-05-09T13:35:00Z">
        <w:r>
          <w:rPr>
            <w:rFonts w:eastAsia="Microsoft YaHei"/>
          </w:rPr>
          <w:t xml:space="preserve"> since they behave similarly to </w:t>
        </w:r>
      </w:ins>
      <w:ins w:id="308" w:author="Carol Nichols" w:date="2017-05-09T13:35:00Z">
        <w:r>
          <w:rPr>
            <w:rStyle w:val="Literal"/>
            <w:rFonts w:eastAsia="Microsoft YaHei"/>
          </w:rPr>
          <w:t>()</w:t>
        </w:r>
      </w:ins>
      <w:ins w:id="309" w:author="Carol Nichols" w:date="2017-05-09T13:35:00Z">
        <w:r>
          <w:rPr>
            <w:rFonts w:eastAsia="Microsoft YaHei"/>
          </w:rPr>
          <w:t>, the unit type. U</w:t>
        </w:r>
      </w:ins>
      <w:ins w:id="310" w:author="Carol Nichols" w:date="2017-05-09T13:36:00Z">
        <w:r>
          <w:rPr>
            <w:rFonts w:eastAsia="Microsoft YaHei"/>
          </w:rPr>
          <w:t xml:space="preserve">nit-like structs can be useful in </w:t>
        </w:r>
      </w:ins>
      <w:ins w:id="311" w:author="Carol Nichols" w:date="2017-05-09T13:42:00Z">
        <w:r>
          <w:rPr>
            <w:rFonts w:eastAsia="Microsoft YaHei"/>
          </w:rPr>
          <w:t xml:space="preserve">situations such as when you need to implement a trait </w:t>
        </w:r>
      </w:ins>
      <w:ins w:id="312" w:author="Carol Nichols" w:date="2017-05-09T13:43:00Z">
        <w:r>
          <w:rPr>
            <w:rFonts w:eastAsia="Microsoft YaHei"/>
          </w:rPr>
          <w:t>on some type, but you don't have any data that you want to store in the type itself. We'll be discussing traits in Chapter 10.</w:t>
        </w:r>
      </w:ins>
    </w:p>
    <w:p>
      <w:pPr>
        <w:pStyle w:val="ProductionDirective"/>
        <w:rPr/>
      </w:pPr>
      <w:ins w:id="313" w:author="Carol Nichols" w:date="2017-05-09T13:43:00Z">
        <w:r>
          <w:rPr>
            <w:rFonts w:eastAsia="Microsoft YaHei"/>
          </w:rPr>
          <w:t>Prod: Check xref</w:t>
        </w:r>
      </w:ins>
    </w:p>
    <w:p>
      <w:pPr>
        <w:pStyle w:val="ProductionDirective"/>
        <w:rPr>
          <w:rFonts w:eastAsia="Microsoft YaHei"/>
        </w:rPr>
      </w:pPr>
      <w:ins w:id="314" w:author="NSP " w:date="2017-03-06T10:44:00Z">
        <w:r>
          <w:rPr>
            <w:rFonts w:eastAsia="Microsoft YaHei"/>
          </w:rPr>
          <w:t>Start box</w:t>
        </w:r>
      </w:ins>
    </w:p>
    <w:p>
      <w:pPr>
        <w:pStyle w:val="HeadBox"/>
        <w:rPr/>
      </w:pPr>
      <w:r>
        <w:rPr/>
        <w:t>Ownership of Str</w:t>
      </w:r>
      <w:commentRangeStart w:id="19"/>
      <w:r>
        <w:rPr/>
        <w:t>uct Da</w:t>
      </w:r>
      <w:r>
        <w:rPr/>
      </w:r>
      <w:commentRangeEnd w:id="19"/>
      <w:r>
        <w:commentReference w:id="19"/>
      </w:r>
      <w:r>
        <w:rPr/>
        <w:commentReference w:id="20"/>
      </w:r>
      <w:r>
        <w:rPr/>
        <w:t>ta</w:t>
      </w:r>
    </w:p>
    <w:p>
      <w:pPr>
        <w:pStyle w:val="BodyFirstBox"/>
        <w:rPr/>
      </w:pPr>
      <w:r>
        <w:rPr/>
        <w:t xml:space="preserve">In the </w:t>
      </w:r>
      <w:r>
        <w:rPr>
          <w:rStyle w:val="Literal"/>
        </w:rPr>
        <w:t>User</w:t>
      </w:r>
      <w:r>
        <w:rPr/>
        <w:t xml:space="preserve"> struct definition in Listing 5-1, we used the owned </w:t>
      </w:r>
      <w:r>
        <w:rPr>
          <w:rStyle w:val="Literal"/>
        </w:rPr>
        <w:t>String</w:t>
      </w:r>
      <w:r>
        <w:rPr/>
        <w:t xml:space="preserve"> type rather than the </w:t>
      </w:r>
      <w:r>
        <w:rPr>
          <w:rStyle w:val="Literal"/>
        </w:rPr>
        <w:t>&amp;str</w:t>
      </w:r>
      <w:r>
        <w:rPr/>
        <w:t xml:space="preserve"> string slice type. This is a deliberate choice because we want instances of this struct to own all of its data</w:t>
      </w:r>
      <w:del w:id="315" w:author="AnneMarieW" w:date="2017-03-14T10:15:00Z">
        <w:r>
          <w:rPr/>
          <w:delText>,</w:delText>
        </w:r>
      </w:del>
      <w:r>
        <w:rPr/>
        <w:t xml:space="preserve"> and for that data to be valid for as long as the entire struct is valid.</w:t>
      </w:r>
    </w:p>
    <w:p>
      <w:pPr>
        <w:pStyle w:val="BodyBox"/>
        <w:rPr/>
      </w:pPr>
      <w:r>
        <w:rPr/>
        <w:t>It</w:t>
      </w:r>
      <w:del w:id="316" w:author="AnneMarieW" w:date="2017-03-14T10:16:00Z">
        <w:r>
          <w:rPr/>
          <w:delText xml:space="preserve"> i</w:delText>
        </w:r>
      </w:del>
      <w:ins w:id="317" w:author="AnneMarieW" w:date="2017-03-14T10:16:00Z">
        <w:r>
          <w:rPr/>
          <w:t>’</w:t>
        </w:r>
      </w:ins>
      <w:r>
        <w:rPr/>
        <w:t xml:space="preserve">s possible for structs to store references to data owned by something else, but to do so requires the use of </w:t>
      </w:r>
      <w:r>
        <w:rPr>
          <w:rStyle w:val="EmphasisItalic"/>
        </w:rPr>
        <w:t>lifetimes</w:t>
      </w:r>
      <w:r>
        <w:rPr/>
        <w:t>, a</w:t>
      </w:r>
      <w:ins w:id="318" w:author="AnneMarieW" w:date="2017-03-14T14:12:00Z">
        <w:r>
          <w:rPr/>
          <w:t xml:space="preserve"> Rust</w:t>
        </w:r>
      </w:ins>
      <w:r>
        <w:rPr/>
        <w:t xml:space="preserve"> feature </w:t>
      </w:r>
      <w:del w:id="319" w:author="AnneMarieW" w:date="2017-03-14T14:12:00Z">
        <w:r>
          <w:rPr/>
          <w:delText xml:space="preserve">of Rust </w:delText>
        </w:r>
      </w:del>
      <w:r>
        <w:rPr/>
        <w:t xml:space="preserve">that </w:t>
      </w:r>
      <w:del w:id="320" w:author="AnneMarieW" w:date="2017-03-14T10:16:00Z">
        <w:r>
          <w:rPr/>
          <w:delText>we'll</w:delText>
        </w:r>
      </w:del>
      <w:ins w:id="321" w:author="AnneMarieW" w:date="2017-03-14T10:16:00Z">
        <w:r>
          <w:rPr/>
          <w:t>is</w:t>
        </w:r>
      </w:ins>
      <w:r>
        <w:rPr/>
        <w:t xml:space="preserve"> discuss</w:t>
      </w:r>
      <w:ins w:id="322" w:author="AnneMarieW" w:date="2017-03-14T10:16:00Z">
        <w:r>
          <w:rPr/>
          <w:t>ed</w:t>
        </w:r>
      </w:ins>
      <w:r>
        <w:rPr/>
        <w:t xml:space="preserve"> in Chapter 10. Lifetimes ensure that the data </w:t>
      </w:r>
      <w:del w:id="323" w:author="NSP " w:date="2017-03-06T11:03:00Z">
        <w:r>
          <w:rPr/>
          <w:delText xml:space="preserve">a struct </w:delText>
        </w:r>
      </w:del>
      <w:r>
        <w:rPr/>
        <w:t>reference</w:t>
      </w:r>
      <w:ins w:id="324" w:author="NSP " w:date="2017-03-06T11:03:00Z">
        <w:r>
          <w:rPr/>
          <w:t>d by a struct</w:t>
        </w:r>
      </w:ins>
      <w:del w:id="325" w:author="NSP " w:date="2017-03-06T11:03:00Z">
        <w:r>
          <w:rPr/>
          <w:delText>s</w:delText>
        </w:r>
      </w:del>
      <w:r>
        <w:rPr/>
        <w:t xml:space="preserve"> is valid for as long as the struct is. </w:t>
      </w:r>
      <w:ins w:id="326" w:author="AnneMarieW" w:date="2017-03-14T10:19:00Z">
        <w:r>
          <w:rPr/>
          <w:t>Let’s s</w:t>
        </w:r>
      </w:ins>
      <w:del w:id="327" w:author="AnneMarieW" w:date="2017-03-14T10:19:00Z">
        <w:r>
          <w:rPr/>
          <w:delText>If</w:delText>
        </w:r>
      </w:del>
      <w:ins w:id="328" w:author="AnneMarieW" w:date="2017-03-14T10:19:00Z">
        <w:r>
          <w:rPr/>
          <w:t>ay</w:t>
        </w:r>
      </w:ins>
      <w:r>
        <w:rPr/>
        <w:t xml:space="preserve"> you try to store a reference in a struct without specifying lifetimes, like this:</w:t>
      </w:r>
    </w:p>
    <w:p>
      <w:pPr>
        <w:pStyle w:val="ProductionDirective"/>
        <w:pPrChange w:id="0" w:author="janelle" w:date="2017-04-10T16:08:00Z"/>
        <w:rPr>
          <w:rFonts w:eastAsia="Microsoft YaHei"/>
        </w:rPr>
      </w:pPr>
      <w:r>
        <w:rPr/>
        <w:t>Filename: src/main.rs</w:t>
      </w:r>
    </w:p>
    <w:p>
      <w:pPr>
        <w:pStyle w:val="ProductionDirective"/>
        <w:rPr>
          <w:rFonts w:eastAsia="Microsoft YaHei"/>
        </w:rPr>
      </w:pPr>
      <w:ins w:id="329" w:author="janelle" w:date="2017-04-06T16:14:00Z">
        <w:bookmarkStart w:id="3" w:name="__DdeLink__1992_362109545"/>
        <w:bookmarkEnd w:id="3"/>
        <w:r>
          <w:rPr>
            <w:rFonts w:eastAsia="Microsoft YaHei"/>
          </w:rPr>
          <w:t>Prod: Check xref</w:t>
        </w:r>
      </w:ins>
    </w:p>
    <w:p>
      <w:pPr>
        <w:pStyle w:val="CodeA"/>
        <w:rPr/>
      </w:pPr>
      <w:r>
        <w:rPr/>
        <w:t>struct User {</w:t>
      </w:r>
    </w:p>
    <w:p>
      <w:pPr>
        <w:pStyle w:val="CodeB"/>
        <w:rPr/>
      </w:pPr>
      <w:r>
        <w:rPr/>
        <w:t xml:space="preserve">    </w:t>
      </w:r>
      <w:r>
        <w:rPr/>
        <w:t>username: &amp;str,</w:t>
      </w:r>
    </w:p>
    <w:p>
      <w:pPr>
        <w:pStyle w:val="CodeB"/>
        <w:rPr/>
      </w:pPr>
      <w:r>
        <w:rPr/>
        <w:t xml:space="preserve">    </w:t>
      </w:r>
      <w:r>
        <w:rPr/>
        <w:t>email: &amp;str,</w:t>
      </w:r>
    </w:p>
    <w:p>
      <w:pPr>
        <w:pStyle w:val="CodeB"/>
        <w:rPr/>
      </w:pPr>
      <w:r>
        <w:rPr/>
        <w:t xml:space="preserve">    </w:t>
      </w:r>
      <w:r>
        <w:rPr/>
        <w:t>sign_in_count: u64,</w:t>
      </w:r>
    </w:p>
    <w:p>
      <w:pPr>
        <w:pStyle w:val="CodeB"/>
        <w:rPr/>
      </w:pPr>
      <w:r>
        <w:rPr/>
        <w:t xml:space="preserve">    </w:t>
      </w:r>
      <w:r>
        <w:rPr/>
        <w:t>active: bool,</w:t>
      </w:r>
    </w:p>
    <w:p>
      <w:pPr>
        <w:pStyle w:val="CodeB"/>
        <w:rPr/>
      </w:pPr>
      <w:r>
        <w:rPr/>
        <w:t>}</w:t>
      </w:r>
    </w:p>
    <w:p>
      <w:pPr>
        <w:pStyle w:val="CodeB"/>
        <w:rPr/>
      </w:pPr>
      <w:r>
        <w:rPr/>
      </w:r>
    </w:p>
    <w:p>
      <w:pPr>
        <w:pStyle w:val="CodeB"/>
        <w:rPr/>
      </w:pPr>
      <w:r>
        <w:rPr/>
        <w:t>fn main() {</w:t>
      </w:r>
    </w:p>
    <w:p>
      <w:pPr>
        <w:pStyle w:val="CodeB"/>
        <w:rPr/>
      </w:pPr>
      <w:r>
        <w:rPr/>
        <w:t xml:space="preserve">    </w:t>
      </w:r>
      <w:r>
        <w:rPr/>
        <w:t>let user1 = User {</w:t>
      </w:r>
    </w:p>
    <w:p>
      <w:pPr>
        <w:pStyle w:val="CodeB"/>
        <w:rPr/>
      </w:pPr>
      <w:r>
        <w:rPr/>
        <w:t xml:space="preserve">        </w:t>
      </w:r>
      <w:r>
        <w:rPr/>
        <w:t>email: "someone@example.com",</w:t>
      </w:r>
    </w:p>
    <w:p>
      <w:pPr>
        <w:pStyle w:val="CodeB"/>
        <w:rPr/>
      </w:pPr>
      <w:r>
        <w:rPr/>
        <w:t xml:space="preserve">        </w:t>
      </w:r>
      <w:r>
        <w:rPr/>
        <w:t>username: "someusername123",</w:t>
      </w:r>
    </w:p>
    <w:p>
      <w:pPr>
        <w:pStyle w:val="CodeB"/>
        <w:rPr/>
      </w:pPr>
      <w:r>
        <w:rPr/>
        <w:t xml:space="preserve">        </w:t>
      </w:r>
      <w:r>
        <w:rPr/>
        <w:t>active: true,</w:t>
      </w:r>
    </w:p>
    <w:p>
      <w:pPr>
        <w:pStyle w:val="CodeB"/>
        <w:rPr/>
      </w:pPr>
      <w:r>
        <w:rPr/>
        <w:t xml:space="preserve">        </w:t>
      </w:r>
      <w:r>
        <w:rPr/>
        <w:t>sign_in_count: 1,</w:t>
      </w:r>
    </w:p>
    <w:p>
      <w:pPr>
        <w:pStyle w:val="CodeB"/>
        <w:rPr/>
      </w:pPr>
      <w:r>
        <w:rPr/>
        <w:t xml:space="preserve">    </w:t>
      </w:r>
      <w:r>
        <w:rPr/>
        <w:t>};</w:t>
      </w:r>
    </w:p>
    <w:p>
      <w:pPr>
        <w:pStyle w:val="CodeC"/>
        <w:rPr/>
      </w:pPr>
      <w:r>
        <w:rPr/>
        <w:t>}</w:t>
      </w:r>
    </w:p>
    <w:p>
      <w:pPr>
        <w:pStyle w:val="BodyBox"/>
        <w:rPr/>
      </w:pPr>
      <w:r>
        <w:rPr/>
        <w:t>The compiler will complain that it needs lifetime specifiers:</w:t>
      </w:r>
    </w:p>
    <w:p>
      <w:pPr>
        <w:pStyle w:val="CodeA"/>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2 |     username: &amp;str,</w:t>
      </w:r>
    </w:p>
    <w:p>
      <w:pPr>
        <w:pStyle w:val="CodeB"/>
        <w:rPr/>
      </w:pPr>
      <w:r>
        <w:rPr/>
        <w:t xml:space="preserve">  </w:t>
      </w:r>
      <w:r>
        <w:rPr/>
        <w:t>|               ^ expected lifetime parameter</w:t>
      </w:r>
    </w:p>
    <w:p>
      <w:pPr>
        <w:pStyle w:val="CodeB"/>
        <w:rPr/>
      </w:pPr>
      <w:r>
        <w:rPr/>
      </w:r>
    </w:p>
    <w:p>
      <w:pPr>
        <w:pStyle w:val="CodeB"/>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3 |     email: &amp;str,</w:t>
      </w:r>
    </w:p>
    <w:p>
      <w:pPr>
        <w:pStyle w:val="CodeC"/>
        <w:rPr/>
      </w:pPr>
      <w:r>
        <w:rPr/>
        <w:t xml:space="preserve">  </w:t>
      </w:r>
      <w:r>
        <w:rPr/>
        <w:t>|            ^ expected lifetime parameter</w:t>
      </w:r>
    </w:p>
    <w:p>
      <w:pPr>
        <w:pStyle w:val="BodyBox"/>
        <w:rPr/>
      </w:pPr>
      <w:r>
        <w:rPr/>
        <w:t>We</w:t>
      </w:r>
      <w:del w:id="330" w:author="NSP " w:date="2017-03-06T11:03:00Z">
        <w:r>
          <w:rPr/>
          <w:delText xml:space="preserve"> wi</w:delText>
        </w:r>
      </w:del>
      <w:del w:id="331" w:author="AnneMarieW" w:date="2017-03-14T11:01:00Z">
        <w:r>
          <w:rPr/>
          <w:delText>'</w:delText>
        </w:r>
      </w:del>
      <w:ins w:id="332" w:author="AnneMarieW" w:date="2017-03-14T11:01:00Z">
        <w:r>
          <w:rPr/>
          <w:t>’</w:t>
        </w:r>
      </w:ins>
      <w:r>
        <w:rPr/>
        <w:t xml:space="preserve">ll </w:t>
      </w:r>
      <w:del w:id="333" w:author="NSP " w:date="2017-03-06T11:03:00Z">
        <w:r>
          <w:rPr/>
          <w:delText xml:space="preserve">talk about </w:delText>
        </w:r>
      </w:del>
      <w:ins w:id="334" w:author="NSP " w:date="2017-03-06T11:03:00Z">
        <w:r>
          <w:rPr/>
          <w:t xml:space="preserve">discuss </w:t>
        </w:r>
      </w:ins>
      <w:r>
        <w:rPr/>
        <w:t xml:space="preserve">how to fix these errors </w:t>
      </w:r>
      <w:del w:id="335" w:author="NSP " w:date="2017-03-06T11:03:00Z">
        <w:r>
          <w:rPr/>
          <w:delText xml:space="preserve">in order </w:delText>
        </w:r>
      </w:del>
      <w:ins w:id="336" w:author="NSP " w:date="2017-03-06T11:03:00Z">
        <w:r>
          <w:rPr/>
          <w:t>so</w:t>
        </w:r>
      </w:ins>
      <w:del w:id="337" w:author="AnneMarieW" w:date="2017-03-14T10:17:00Z">
        <w:r>
          <w:rPr/>
          <w:delText xml:space="preserve"> that</w:delText>
        </w:r>
      </w:del>
      <w:ins w:id="338" w:author="NSP " w:date="2017-03-06T11:03:00Z">
        <w:r>
          <w:rPr/>
          <w:t xml:space="preserve"> you can </w:t>
        </w:r>
      </w:ins>
      <w:del w:id="339" w:author="NSP " w:date="2017-03-06T11:03:00Z">
        <w:r>
          <w:rPr/>
          <w:delText xml:space="preserve">to </w:delText>
        </w:r>
      </w:del>
      <w:r>
        <w:rPr/>
        <w:t xml:space="preserve">store references in structs in Chapter 10, but for now, </w:t>
      </w:r>
      <w:ins w:id="340" w:author="NSP " w:date="2017-03-06T11:03:00Z">
        <w:r>
          <w:rPr/>
          <w:t>we</w:t>
        </w:r>
      </w:ins>
      <w:ins w:id="341" w:author="AnneMarieW" w:date="2017-03-14T10:17:00Z">
        <w:r>
          <w:rPr/>
          <w:t>’</w:t>
        </w:r>
      </w:ins>
      <w:del w:id="342" w:author="AnneMarieW" w:date="2017-03-14T10:17:00Z">
        <w:r>
          <w:rPr/>
          <w:delText>'</w:delText>
        </w:r>
      </w:del>
      <w:ins w:id="343" w:author="NSP " w:date="2017-03-06T11:03:00Z">
        <w:r>
          <w:rPr/>
          <w:t xml:space="preserve">ll </w:t>
        </w:r>
      </w:ins>
      <w:r>
        <w:rPr/>
        <w:t xml:space="preserve">fix errors like these </w:t>
      </w:r>
      <w:del w:id="344" w:author="NSP " w:date="2017-03-06T11:04:00Z">
        <w:r>
          <w:rPr/>
          <w:delText xml:space="preserve">by switching to </w:delText>
        </w:r>
      </w:del>
      <w:ins w:id="345" w:author="NSP " w:date="2017-03-06T11:04:00Z">
        <w:r>
          <w:rPr/>
          <w:t xml:space="preserve">using </w:t>
        </w:r>
      </w:ins>
      <w:r>
        <w:rPr/>
        <w:t xml:space="preserve">owned types like </w:t>
      </w:r>
      <w:r>
        <w:rPr>
          <w:rStyle w:val="Literal"/>
        </w:rPr>
        <w:t>String</w:t>
      </w:r>
      <w:r>
        <w:rPr/>
        <w:t xml:space="preserve"> instead of references like </w:t>
      </w:r>
      <w:r>
        <w:rPr>
          <w:rStyle w:val="Literal"/>
        </w:rPr>
        <w:t>&amp;str</w:t>
      </w:r>
      <w:r>
        <w:rPr/>
        <w:t>.</w:t>
      </w:r>
    </w:p>
    <w:p>
      <w:pPr>
        <w:pStyle w:val="ProductionDirective"/>
        <w:rPr/>
      </w:pPr>
      <w:ins w:id="346" w:author="NSP " w:date="2017-03-06T10:44:00Z">
        <w:r>
          <w:rPr/>
          <w:t>End box</w:t>
        </w:r>
      </w:ins>
    </w:p>
    <w:p>
      <w:pPr>
        <w:pStyle w:val="HeadA"/>
        <w:rPr/>
      </w:pPr>
      <w:bookmarkStart w:id="4" w:name="_Toc477248805"/>
      <w:bookmarkStart w:id="5" w:name="an-example-program"/>
      <w:bookmarkStart w:id="6" w:name="__RefHeading___Toc7029_308490998"/>
      <w:bookmarkEnd w:id="5"/>
      <w:bookmarkEnd w:id="6"/>
      <w:r>
        <w:rPr>
          <w:rFonts w:eastAsia="Microsoft YaHei"/>
        </w:rPr>
        <w:t>An Example Program</w:t>
      </w:r>
      <w:ins w:id="347" w:author="Carol Nichols" w:date="2017-04-25T11:35:00Z">
        <w:bookmarkEnd w:id="4"/>
        <w:r>
          <w:rPr>
            <w:rFonts w:eastAsia="Microsoft YaHei"/>
          </w:rPr>
          <w:t xml:space="preserve"> Using Structs</w:t>
        </w:r>
      </w:ins>
    </w:p>
    <w:p>
      <w:pPr>
        <w:pStyle w:val="BodyFirst"/>
        <w:rPr/>
      </w:pPr>
      <w:r>
        <w:rPr>
          <w:rFonts w:eastAsia="Microsoft YaHei"/>
        </w:rPr>
        <w:t>To understand when we might want to use structs, let’s write a program that calculates the area of a rectangle. We’ll start</w:t>
      </w:r>
      <w:del w:id="348" w:author="AnneMarieW" w:date="2017-03-14T10:20:00Z">
        <w:r>
          <w:rPr>
            <w:rFonts w:eastAsia="Microsoft YaHei"/>
          </w:rPr>
          <w:delText xml:space="preserve"> off</w:delText>
        </w:r>
      </w:del>
      <w:r>
        <w:rPr>
          <w:rFonts w:eastAsia="Microsoft YaHei"/>
        </w:rPr>
        <w:t xml:space="preserve"> with single variables, </w:t>
      </w:r>
      <w:ins w:id="349" w:author="AnneMarieW" w:date="2017-03-14T10:20:00Z">
        <w:r>
          <w:rPr>
            <w:rFonts w:eastAsia="Microsoft YaHei"/>
          </w:rPr>
          <w:t xml:space="preserve">and </w:t>
        </w:r>
      </w:ins>
      <w:r>
        <w:rPr>
          <w:rFonts w:eastAsia="Microsoft YaHei"/>
        </w:rPr>
        <w:t xml:space="preserve">then refactor </w:t>
      </w:r>
      <w:del w:id="350" w:author="AnneMarieW" w:date="2017-03-14T10:20:00Z">
        <w:r>
          <w:rPr>
            <w:rFonts w:eastAsia="Microsoft YaHei"/>
          </w:rPr>
          <w:delText>our</w:delText>
        </w:r>
      </w:del>
      <w:ins w:id="351" w:author="AnneMarieW" w:date="2017-03-14T10:20:00Z">
        <w:r>
          <w:rPr>
            <w:rFonts w:eastAsia="Microsoft YaHei"/>
          </w:rPr>
          <w:t>the</w:t>
        </w:r>
      </w:ins>
      <w:r>
        <w:rPr>
          <w:rFonts w:eastAsia="Microsoft YaHei"/>
        </w:rPr>
        <w:t xml:space="preserve"> program until we’re using </w:t>
      </w:r>
      <w:r>
        <w:rPr/>
        <w:t>struct</w:t>
      </w:r>
      <w:r>
        <w:rPr>
          <w:rFonts w:eastAsia="Microsoft YaHei"/>
        </w:rPr>
        <w:t>s instead.</w:t>
      </w:r>
    </w:p>
    <w:p>
      <w:pPr>
        <w:pStyle w:val="Body"/>
        <w:rPr/>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w:t>
      </w:r>
      <w:del w:id="352" w:author="Carol Nichols" w:date="2017-05-16T11:21:00Z">
        <w:r>
          <w:rPr>
            <w:rFonts w:eastAsia="Microsoft YaHei"/>
          </w:rPr>
          <w:delText>2</w:delText>
        </w:r>
      </w:del>
      <w:ins w:id="353" w:author="Carol Nichols" w:date="2017-07-09T16:47:00Z">
        <w:r>
          <w:rPr>
            <w:rFonts w:eastAsia="Microsoft YaHei"/>
          </w:rPr>
          <w:t>8</w:t>
        </w:r>
      </w:ins>
      <w:r>
        <w:rPr>
          <w:rFonts w:eastAsia="Microsoft YaHei"/>
        </w:rPr>
        <w:t xml:space="preserve"> </w:t>
      </w:r>
      <w:del w:id="354" w:author="AnneMarieW" w:date="2017-03-14T10:20:00Z">
        <w:r>
          <w:rPr>
            <w:rFonts w:eastAsia="Microsoft YaHei"/>
          </w:rPr>
          <w:delText xml:space="preserve">has </w:delText>
        </w:r>
      </w:del>
      <w:ins w:id="355" w:author="AnneMarieW" w:date="2017-03-14T10:20:00Z">
        <w:r>
          <w:rPr>
            <w:rFonts w:eastAsia="Microsoft YaHei"/>
          </w:rPr>
          <w:t xml:space="preserve">shows </w:t>
        </w:r>
      </w:ins>
      <w:r>
        <w:rPr>
          <w:rFonts w:eastAsia="Microsoft YaHei"/>
        </w:rPr>
        <w:t xml:space="preserve">a short program with one way of doing just that in our project’s </w:t>
      </w:r>
      <w:r>
        <w:rPr>
          <w:rStyle w:val="EmphasisItalic"/>
        </w:rPr>
        <w:t>src/main.rs</w:t>
      </w:r>
      <w:r>
        <w:rPr>
          <w:rFonts w:eastAsia="Microsoft YaHei"/>
        </w:rPr>
        <w:t>:</w:t>
      </w:r>
    </w:p>
    <w:p>
      <w:pPr>
        <w:pStyle w:val="ProductionDirective"/>
        <w:pPrChange w:id="0" w:author="janelle" w:date="2017-04-06T16:38:00Z"/>
        <w:rPr>
          <w:rFonts w:eastAsia="Microsoft YaHei"/>
        </w:rPr>
      </w:pPr>
      <w:r>
        <w:rPr/>
        <w:t>Filename: src/main.rs</w:t>
      </w:r>
    </w:p>
    <w:p>
      <w:pPr>
        <w:pStyle w:val="CodeA"/>
        <w:rPr/>
      </w:pPr>
      <w:r>
        <w:rPr/>
        <w:t>fn main() {</w:t>
      </w:r>
    </w:p>
    <w:p>
      <w:pPr>
        <w:pStyle w:val="CodeB"/>
        <w:rPr/>
      </w:pPr>
      <w:r>
        <w:rPr/>
        <w:t xml:space="preserve">    </w:t>
      </w:r>
      <w:r>
        <w:rPr/>
        <w:t>let length1 = 50;</w:t>
      </w:r>
    </w:p>
    <w:p>
      <w:pPr>
        <w:pStyle w:val="CodeB"/>
        <w:rPr/>
      </w:pPr>
      <w:r>
        <w:rPr/>
        <w:t xml:space="preserve">    </w:t>
      </w:r>
      <w:r>
        <w:rPr/>
        <w:t>let width1 = 30;</w:t>
      </w:r>
    </w:p>
    <w:p>
      <w:pPr>
        <w:pStyle w:val="CodeB"/>
        <w:rPr/>
      </w:pPr>
      <w:r>
        <w:rPr/>
      </w:r>
    </w:p>
    <w:p>
      <w:pPr>
        <w:pStyle w:val="CodeB"/>
        <w:rPr/>
      </w:pPr>
      <w:r>
        <w:rPr/>
        <w:t xml:space="preserve">    </w:t>
      </w:r>
      <w:r>
        <w:rPr/>
        <w:t>println!(</w:t>
      </w:r>
    </w:p>
    <w:p>
      <w:pPr>
        <w:pStyle w:val="CodeB"/>
        <w:rPr/>
      </w:pPr>
      <w:r>
        <w:rPr/>
        <w:t xml:space="preserve">        </w:t>
      </w:r>
      <w:r>
        <w:rPr/>
        <w:t>"The area of the rectangle is {} square pixels.",</w:t>
      </w:r>
    </w:p>
    <w:p>
      <w:pPr>
        <w:pStyle w:val="CodeB"/>
        <w:rPr/>
      </w:pPr>
      <w:r>
        <w:rPr/>
        <w:t xml:space="preserve">        </w:t>
      </w:r>
      <w:r>
        <w:rPr/>
        <w:t>area(length1, width1)</w:t>
      </w:r>
    </w:p>
    <w:p>
      <w:pPr>
        <w:pStyle w:val="CodeB"/>
        <w:rPr/>
      </w:pPr>
      <w:r>
        <w:rPr/>
        <w:t xml:space="preserve">    </w:t>
      </w:r>
      <w:r>
        <w:rPr/>
        <w:t>);</w:t>
      </w:r>
    </w:p>
    <w:p>
      <w:pPr>
        <w:pStyle w:val="CodeB"/>
        <w:rPr/>
      </w:pPr>
      <w:r>
        <w:rPr/>
        <w:t>}</w:t>
      </w:r>
    </w:p>
    <w:p>
      <w:pPr>
        <w:pStyle w:val="CodeB"/>
        <w:rPr/>
      </w:pPr>
      <w:r>
        <w:rPr/>
      </w:r>
    </w:p>
    <w:p>
      <w:pPr>
        <w:pStyle w:val="CodeB"/>
        <w:rPr/>
      </w:pPr>
      <w:r>
        <w:rPr/>
        <w:t>fn area(length: u32, width: u32) -&gt; u32 {</w:t>
      </w:r>
    </w:p>
    <w:p>
      <w:pPr>
        <w:pStyle w:val="CodeB"/>
        <w:rPr/>
      </w:pPr>
      <w:r>
        <w:rPr/>
        <w:t xml:space="preserve">    </w:t>
      </w:r>
      <w:r>
        <w:rPr/>
        <w:t>length * width</w:t>
      </w:r>
    </w:p>
    <w:p>
      <w:pPr>
        <w:pStyle w:val="CodeC"/>
        <w:rPr/>
      </w:pPr>
      <w:r>
        <w:rPr/>
        <w:t>}</w:t>
      </w:r>
    </w:p>
    <w:p>
      <w:pPr>
        <w:pStyle w:val="Caption1"/>
        <w:rPr/>
      </w:pPr>
      <w:r>
        <w:rPr/>
        <w:t>Listing 5-</w:t>
      </w:r>
      <w:del w:id="356" w:author="Carol Nichols" w:date="2017-05-16T11:21:00Z">
        <w:r>
          <w:rPr/>
          <w:delText>2</w:delText>
        </w:r>
      </w:del>
      <w:ins w:id="357" w:author="Carol Nichols" w:date="2017-07-09T16:47:00Z">
        <w:r>
          <w:rPr/>
          <w:t>8</w:t>
        </w:r>
      </w:ins>
      <w:r>
        <w:rPr/>
        <w:t>: Calculating the area of a rectangle specified by its length and width in separate variables</w:t>
      </w:r>
    </w:p>
    <w:p>
      <w:pPr>
        <w:pStyle w:val="Body"/>
        <w:rPr/>
      </w:pPr>
      <w:ins w:id="358" w:author="janelle" w:date="2017-04-06T16:39:00Z">
        <w:r>
          <w:rPr>
            <w:rFonts w:eastAsia="Microsoft YaHei"/>
          </w:rPr>
          <w:t xml:space="preserve">Now, </w:t>
        </w:r>
      </w:ins>
      <w:del w:id="359" w:author="AnneMarieW" w:date="2017-03-14T10:21:00Z">
        <w:r>
          <w:rPr>
            <w:rFonts w:eastAsia="Microsoft YaHei"/>
          </w:rPr>
          <w:delText>Let’s try r</w:delText>
        </w:r>
      </w:del>
      <w:del w:id="360" w:author="janelle" w:date="2017-04-06T16:39:00Z">
        <w:r>
          <w:rPr>
            <w:rFonts w:eastAsia="Microsoft YaHei"/>
          </w:rPr>
          <w:delText>R</w:delText>
        </w:r>
      </w:del>
      <w:ins w:id="361" w:author="janelle" w:date="2017-04-06T16:39:00Z">
        <w:r>
          <w:rPr>
            <w:rFonts w:eastAsia="Microsoft YaHei"/>
          </w:rPr>
          <w:t>r</w:t>
        </w:r>
      </w:ins>
      <w:r>
        <w:rPr>
          <w:rFonts w:eastAsia="Microsoft YaHei"/>
        </w:rPr>
        <w:t>un</w:t>
      </w:r>
      <w:del w:id="362" w:author="AnneMarieW" w:date="2017-03-14T10:21:00Z">
        <w:r>
          <w:rPr>
            <w:rFonts w:eastAsia="Microsoft YaHei"/>
          </w:rPr>
          <w:delText>ning</w:delText>
        </w:r>
      </w:del>
      <w:r>
        <w:rPr>
          <w:rFonts w:eastAsia="Microsoft YaHei"/>
        </w:rPr>
        <w:t xml:space="preserve"> this program </w:t>
      </w:r>
      <w:del w:id="363" w:author="AnneMarieW" w:date="2017-03-14T10:21:00Z">
        <w:r>
          <w:rPr>
            <w:rFonts w:eastAsia="Microsoft YaHei"/>
          </w:rPr>
          <w:delText>with</w:delText>
        </w:r>
      </w:del>
      <w:ins w:id="364"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pPr>
        <w:pStyle w:val="CodeSingle"/>
        <w:rPr/>
      </w:pPr>
      <w:r>
        <w:rPr/>
        <w:t>The area of the rectangle is 1500 square pixels.</w:t>
      </w:r>
    </w:p>
    <w:p>
      <w:pPr>
        <w:pStyle w:val="HeadB"/>
        <w:rPr>
          <w:rFonts w:eastAsia="Microsoft YaHei"/>
        </w:rPr>
      </w:pPr>
      <w:bookmarkStart w:id="7" w:name="refactoring-with-tuples"/>
      <w:bookmarkStart w:id="8" w:name="_Toc477248806"/>
      <w:bookmarkStart w:id="9" w:name="__RefHeading___Toc7031_308490998"/>
      <w:bookmarkEnd w:id="7"/>
      <w:bookmarkEnd w:id="8"/>
      <w:bookmarkEnd w:id="9"/>
      <w:r>
        <w:rPr>
          <w:rFonts w:eastAsia="Microsoft YaHei"/>
        </w:rPr>
        <w:t>Refactoring with Tuples</w:t>
      </w:r>
    </w:p>
    <w:p>
      <w:pPr>
        <w:pStyle w:val="BodyFirst"/>
        <w:rPr/>
      </w:pPr>
      <w:ins w:id="365" w:author="AnneMarieW" w:date="2017-03-14T10:21:00Z">
        <w:r>
          <w:rPr>
            <w:rFonts w:eastAsia="Microsoft YaHei"/>
          </w:rPr>
          <w:t>Even though Listing 5-</w:t>
        </w:r>
      </w:ins>
      <w:del w:id="366" w:author="Carol Nichols" w:date="2017-05-16T11:21:00Z">
        <w:r>
          <w:rPr>
            <w:rFonts w:eastAsia="Microsoft YaHei"/>
          </w:rPr>
          <w:delText>2</w:delText>
        </w:r>
      </w:del>
      <w:del w:id="367" w:author="AnneMarieW" w:date="2017-03-14T10:21:00Z">
        <w:r>
          <w:rPr>
            <w:rFonts w:eastAsia="Microsoft YaHei"/>
          </w:rPr>
          <w:delText xml:space="preserve">Our </w:delText>
        </w:r>
      </w:del>
      <w:del w:id="368" w:author="AnneMarieW" w:date="2017-03-14T10:22:00Z">
        <w:r>
          <w:rPr>
            <w:rFonts w:eastAsia="Microsoft YaHei"/>
          </w:rPr>
          <w:delText>little program works okay; it</w:delText>
        </w:r>
      </w:del>
      <w:ins w:id="369" w:author="Carol Nichols" w:date="2017-07-09T16:47:00Z">
        <w:r>
          <w:rPr>
            <w:rFonts w:eastAsia="Microsoft YaHei"/>
          </w:rPr>
          <w:t>8</w:t>
        </w:r>
      </w:ins>
      <w:r>
        <w:rPr>
          <w:rFonts w:eastAsia="Microsoft YaHei"/>
        </w:rPr>
        <w:t xml:space="preserve"> </w:t>
      </w:r>
      <w:ins w:id="370"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371" w:author="AnneMarieW" w:date="2017-03-14T10:22:00Z">
        <w:r>
          <w:rPr>
            <w:rFonts w:eastAsia="Microsoft YaHei"/>
          </w:rPr>
          <w:delText>.</w:delText>
        </w:r>
      </w:del>
      <w:ins w:id="372" w:author="AnneMarieW" w:date="2017-03-14T10:22:00Z">
        <w:r>
          <w:rPr>
            <w:rFonts w:eastAsia="Microsoft YaHei"/>
          </w:rPr>
          <w:t xml:space="preserve">, </w:t>
        </w:r>
      </w:ins>
      <w:del w:id="373"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374" w:author="AnneMarieW" w:date="2017-03-14T10:22:00Z">
        <w:r>
          <w:rPr>
            <w:rFonts w:eastAsia="Microsoft YaHei"/>
          </w:rPr>
          <w:delText>sinc</w:delText>
        </w:r>
      </w:del>
      <w:ins w:id="375" w:author="AnneMarieW" w:date="2017-03-14T10:22:00Z">
        <w:r>
          <w:rPr>
            <w:rFonts w:eastAsia="Microsoft YaHei"/>
          </w:rPr>
          <w:t>becaus</w:t>
        </w:r>
      </w:ins>
      <w:r>
        <w:rPr>
          <w:rFonts w:eastAsia="Microsoft YaHei"/>
        </w:rPr>
        <w:t>e together they describe one rectangle.</w:t>
      </w:r>
    </w:p>
    <w:p>
      <w:pPr>
        <w:pStyle w:val="Body"/>
        <w:rPr/>
      </w:pPr>
      <w:r>
        <w:rPr>
          <w:rFonts w:eastAsia="Microsoft YaHei"/>
        </w:rPr>
        <w:t xml:space="preserve">The issue with this method is evident in the signature of </w:t>
      </w:r>
      <w:r>
        <w:rPr>
          <w:rStyle w:val="Literal"/>
        </w:rPr>
        <w:t>area</w:t>
      </w:r>
      <w:r>
        <w:rPr>
          <w:rFonts w:eastAsia="Microsoft YaHei"/>
        </w:rPr>
        <w:t>:</w:t>
      </w:r>
    </w:p>
    <w:p>
      <w:pPr>
        <w:pStyle w:val="CodeSingle"/>
        <w:rPr/>
      </w:pPr>
      <w:r>
        <w:rPr/>
        <w:t>fn area(length: u32, width: u32) -&gt; u32 {</w:t>
      </w:r>
    </w:p>
    <w:p>
      <w:pPr>
        <w:pStyle w:val="Body"/>
        <w:rPr>
          <w:rFonts w:eastAsia="Microsoft YaHei"/>
          <w:del w:id="390" w:author="AnneMarieW" w:date="2017-03-14T10:23:00Z"/>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376" w:author="AnneMarieW" w:date="2017-03-14T10:23:00Z">
        <w:r>
          <w:rPr>
            <w:rFonts w:eastAsia="Microsoft YaHei"/>
          </w:rPr>
          <w:delText>our</w:delText>
        </w:r>
      </w:del>
      <w:ins w:id="377" w:author="AnneMarieW" w:date="2017-03-14T10:23:00Z">
        <w:r>
          <w:rPr>
            <w:rFonts w:eastAsia="Microsoft YaHei"/>
          </w:rPr>
          <w:t>the</w:t>
        </w:r>
      </w:ins>
      <w:r>
        <w:rPr>
          <w:rFonts w:eastAsia="Microsoft YaHei"/>
        </w:rPr>
        <w:t xml:space="preserve"> function </w:t>
      </w:r>
      <w:ins w:id="378" w:author="AnneMarieW" w:date="2017-03-14T10:23:00Z">
        <w:r>
          <w:rPr>
            <w:rFonts w:eastAsia="Microsoft YaHei"/>
          </w:rPr>
          <w:t>we</w:t>
        </w:r>
      </w:ins>
      <w:del w:id="379" w:author="Carol Nichols" w:date="2017-04-25T13:02:00Z">
        <w:r>
          <w:rPr>
            <w:rFonts w:eastAsia="Microsoft YaHei"/>
          </w:rPr>
          <w:delText>’re using</w:delText>
        </w:r>
      </w:del>
      <w:ins w:id="380" w:author="Carol Nichols" w:date="2017-04-25T13:02:00Z">
        <w:r>
          <w:rPr>
            <w:rFonts w:eastAsia="Microsoft YaHei"/>
          </w:rPr>
          <w:t xml:space="preserve"> wrote</w:t>
        </w:r>
      </w:ins>
      <w:ins w:id="381" w:author="AnneMarieW" w:date="2017-03-14T10:23:00Z">
        <w:r>
          <w:rPr>
            <w:rFonts w:eastAsia="Microsoft YaHei"/>
          </w:rPr>
          <w:t xml:space="preserve"> </w:t>
        </w:r>
      </w:ins>
      <w:del w:id="382" w:author="Carol Nichols" w:date="2017-04-25T13:49:00Z">
        <w:r>
          <w:rPr>
            <w:rFonts w:eastAsia="Microsoft YaHei"/>
          </w:rPr>
          <w:delText>takes</w:delText>
        </w:r>
      </w:del>
      <w:ins w:id="383" w:author="Carol Nichols" w:date="2017-04-25T13:49:00Z">
        <w:r>
          <w:rPr>
            <w:rFonts w:eastAsia="Microsoft YaHei"/>
          </w:rPr>
          <w:t>has</w:t>
        </w:r>
      </w:ins>
      <w:r>
        <w:rPr>
          <w:rFonts w:eastAsia="Microsoft YaHei"/>
        </w:rPr>
        <w:t xml:space="preserve"> two </w:t>
      </w:r>
      <w:del w:id="384" w:author="Carol Nichols" w:date="2017-04-25T13:05:00Z">
        <w:r>
          <w:rPr>
            <w:rFonts w:eastAsia="Microsoft YaHei"/>
          </w:rPr>
          <w:delText>arguments</w:delText>
        </w:r>
      </w:del>
      <w:ins w:id="385" w:author="Carol Nichols" w:date="2017-04-25T13:05:00Z">
        <w:r>
          <w:rPr>
            <w:rFonts w:eastAsia="Microsoft YaHei"/>
          </w:rPr>
          <w:t>parameters</w:t>
        </w:r>
      </w:ins>
      <w:r>
        <w:rPr>
          <w:rFonts w:eastAsia="Microsoft YaHei"/>
        </w:rPr>
        <w:t xml:space="preserve">. The </w:t>
      </w:r>
      <w:del w:id="386" w:author="Carol Nichols" w:date="2017-04-25T13:05:00Z">
        <w:r>
          <w:rPr>
            <w:rFonts w:eastAsia="Microsoft YaHei"/>
          </w:rPr>
          <w:delText>arguments</w:delText>
        </w:r>
      </w:del>
      <w:ins w:id="387" w:author="Carol Nichols" w:date="2017-04-25T13:05:00Z">
        <w:r>
          <w:rPr>
            <w:rFonts w:eastAsia="Microsoft YaHei"/>
          </w:rPr>
          <w:t>parameters</w:t>
        </w:r>
      </w:ins>
      <w:r>
        <w:rPr>
          <w:rFonts w:eastAsia="Microsoft YaHei"/>
        </w:rPr>
        <w:t xml:space="preserve"> are related, but that’s not expressed anywhere in our program</w:t>
      </w:r>
      <w:del w:id="388" w:author="AnneMarieW" w:date="2017-03-14T10:23:00Z">
        <w:r>
          <w:rPr>
            <w:rFonts w:eastAsia="Microsoft YaHei"/>
          </w:rPr>
          <w:delText xml:space="preserve"> itself</w:delText>
        </w:r>
      </w:del>
      <w:r>
        <w:rPr>
          <w:rFonts w:eastAsia="Microsoft YaHei"/>
        </w:rPr>
        <w:t>. It would be more readable and more manageable to group length and width together.</w:t>
      </w:r>
      <w:ins w:id="389" w:author="AnneMarieW" w:date="2017-03-14T10:23:00Z">
        <w:r>
          <w:rPr>
            <w:rFonts w:eastAsia="Microsoft YaHei"/>
          </w:rPr>
          <w:t xml:space="preserve"> </w:t>
        </w:r>
      </w:ins>
    </w:p>
    <w:p>
      <w:pPr>
        <w:pStyle w:val="Body"/>
        <w:rPr/>
      </w:pPr>
      <w:r>
        <w:rPr>
          <w:rFonts w:eastAsia="Microsoft YaHei"/>
        </w:rPr>
        <w:t xml:space="preserve">We’ve already discussed one way we might do that in </w:t>
      </w:r>
      <w:ins w:id="391" w:author="Carol Nichols" w:date="2017-04-25T11:36:00Z">
        <w:r>
          <w:rPr>
            <w:rFonts w:eastAsia="Microsoft YaHei"/>
          </w:rPr>
          <w:t xml:space="preserve">the </w:t>
        </w:r>
      </w:ins>
      <w:ins w:id="392" w:author="Carol Nichols" w:date="2017-04-25T11:36:00Z">
        <w:commentRangeStart w:id="21"/>
        <w:r>
          <w:rPr>
            <w:rFonts w:eastAsia="Microsoft YaHei"/>
          </w:rPr>
          <w:t xml:space="preserve">Grouping Values into Tuples section of </w:t>
        </w:r>
      </w:ins>
      <w:r>
        <w:rPr>
          <w:rFonts w:eastAsia="Microsoft YaHei"/>
        </w:rPr>
        <w:t>Chapter 3</w:t>
      </w:r>
      <w:del w:id="393" w:author="Carol Nichols" w:date="2017-04-25T11:37:00Z">
        <w:r>
          <w:rPr>
            <w:rFonts w:eastAsia="Microsoft YaHei"/>
          </w:rPr>
          <w:delText>:</w:delText>
        </w:r>
      </w:del>
      <w:del w:id="394" w:author="Carol Nichols" w:date="2017-04-25T11:36:00Z">
        <w:r>
          <w:rPr>
            <w:rFonts w:eastAsia="Microsoft YaHei"/>
          </w:rPr>
          <w:delText xml:space="preserve"> tuples</w:delText>
        </w:r>
      </w:del>
      <w:ins w:id="395" w:author="Carol Nichols" w:date="2017-04-25T11:36:00Z">
        <w:r>
          <w:rPr>
            <w:rFonts w:eastAsia="Microsoft YaHei"/>
          </w:rPr>
          <w:t xml:space="preserve"> on page XX</w:t>
        </w:r>
      </w:ins>
      <w:r>
        <w:rPr>
          <w:rFonts w:eastAsia="Microsoft YaHei"/>
        </w:rPr>
        <w:commentReference w:id="22"/>
      </w:r>
      <w:r>
        <w:rPr>
          <w:rFonts w:eastAsia="Microsoft YaHei"/>
        </w:rPr>
      </w:r>
      <w:commentRangeEnd w:id="21"/>
      <w:r>
        <w:commentReference w:id="21"/>
      </w:r>
      <w:r>
        <w:rPr>
          <w:rFonts w:eastAsia="Microsoft YaHei"/>
        </w:rPr>
        <w:commentReference w:id="23"/>
      </w:r>
      <w:ins w:id="396" w:author="Carol Nichols" w:date="2017-04-25T11:37:00Z">
        <w:r>
          <w:rPr>
            <w:rFonts w:eastAsia="Microsoft YaHei"/>
          </w:rPr>
          <w:t>: by using tuples</w:t>
        </w:r>
      </w:ins>
      <w:r>
        <w:rPr>
          <w:rFonts w:eastAsia="Microsoft YaHei"/>
        </w:rPr>
        <w:t>. Listing 5-</w:t>
      </w:r>
      <w:del w:id="397" w:author="Carol Nichols" w:date="2017-05-16T11:22:00Z">
        <w:r>
          <w:rPr>
            <w:rFonts w:eastAsia="Microsoft YaHei"/>
          </w:rPr>
          <w:delText>3</w:delText>
        </w:r>
      </w:del>
      <w:ins w:id="398" w:author="Carol Nichols" w:date="2017-07-09T16:47:00Z">
        <w:r>
          <w:rPr>
            <w:rFonts w:eastAsia="Microsoft YaHei"/>
          </w:rPr>
          <w:t>9</w:t>
        </w:r>
      </w:ins>
      <w:r>
        <w:rPr>
          <w:rFonts w:eastAsia="Microsoft YaHei"/>
        </w:rPr>
        <w:t xml:space="preserve"> </w:t>
      </w:r>
      <w:ins w:id="399" w:author="AnneMarieW" w:date="2017-03-14T10:23:00Z">
        <w:r>
          <w:rPr>
            <w:rFonts w:eastAsia="Microsoft YaHei"/>
          </w:rPr>
          <w:t>shows another</w:t>
        </w:r>
      </w:ins>
      <w:del w:id="400" w:author="AnneMarieW" w:date="2017-03-14T10:23:00Z">
        <w:r>
          <w:rPr>
            <w:rFonts w:eastAsia="Microsoft YaHei"/>
          </w:rPr>
          <w:delText>has a</w:delText>
        </w:r>
      </w:del>
      <w:r>
        <w:rPr>
          <w:rFonts w:eastAsia="Microsoft YaHei"/>
        </w:rPr>
        <w:t xml:space="preserve"> version of our program </w:t>
      </w:r>
      <w:del w:id="401" w:author="AnneMarieW" w:date="2017-03-14T10:24:00Z">
        <w:r>
          <w:rPr>
            <w:rFonts w:eastAsia="Microsoft YaHei"/>
          </w:rPr>
          <w:delText xml:space="preserve">which </w:delText>
        </w:r>
      </w:del>
      <w:ins w:id="402" w:author="AnneMarieW" w:date="2017-03-14T10:24:00Z">
        <w:r>
          <w:rPr>
            <w:rFonts w:eastAsia="Microsoft YaHei"/>
          </w:rPr>
          <w:t xml:space="preserve">that </w:t>
        </w:r>
      </w:ins>
      <w:r>
        <w:rPr>
          <w:rFonts w:eastAsia="Microsoft YaHei"/>
        </w:rPr>
        <w:t>uses tuples:</w:t>
      </w:r>
    </w:p>
    <w:p>
      <w:pPr>
        <w:pStyle w:val="ProductionDirective"/>
        <w:rPr/>
      </w:pPr>
      <w:ins w:id="403" w:author="Carol Nichols" w:date="2017-04-25T11:36:00Z">
        <w:r>
          <w:rPr>
            <w:rFonts w:eastAsia="Microsoft YaHei"/>
          </w:rPr>
          <w:t>Prod: link xref</w:t>
        </w:r>
      </w:ins>
    </w:p>
    <w:p>
      <w:pPr>
        <w:pStyle w:val="ProductionDirective"/>
        <w:pPrChange w:id="0" w:author="janelle" w:date="2017-04-10T16:10:00Z"/>
        <w:rPr>
          <w:rFonts w:eastAsia="Microsoft YaHei"/>
        </w:rPr>
      </w:pPr>
      <w:r>
        <w:rPr/>
        <w:t>Filename: src/main.rs</w:t>
      </w:r>
    </w:p>
    <w:p>
      <w:pPr>
        <w:pStyle w:val="CodeA"/>
        <w:rPr/>
      </w:pPr>
      <w:r>
        <w:rPr>
          <w:rStyle w:val="LiteralGray"/>
        </w:rPr>
        <w:t>fn main() {</w:t>
      </w:r>
    </w:p>
    <w:p>
      <w:pPr>
        <w:pStyle w:val="CodeB"/>
        <w:rPr/>
      </w:pPr>
      <w:r>
        <w:rPr/>
        <w:t xml:space="preserve">    </w:t>
      </w:r>
      <w:r>
        <w:rPr/>
        <w:t>let rect1 = (50, 30);</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 xml:space="preserve">area(rect1) </w:t>
      </w:r>
      <w:r>
        <w:rPr>
          <w:rStyle w:val="Wingdings"/>
        </w:rPr>
        <w:t></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t>fn area(dimensions: (u32, u32)) -&gt; u32 {</w:t>
      </w:r>
    </w:p>
    <w:p>
      <w:pPr>
        <w:pStyle w:val="CodeB"/>
        <w:rPr/>
      </w:pPr>
      <w:r>
        <w:rPr/>
        <w:t xml:space="preserve">    </w:t>
      </w:r>
      <w:r>
        <w:rPr/>
        <w:t xml:space="preserve">dimensions.0 * dimensions.1 </w:t>
      </w:r>
      <w:ins w:id="404" w:author="NSP " w:date="2017-03-06T11:04:00Z">
        <w:r>
          <w:rPr>
            <w:rStyle w:val="Wingdings"/>
          </w:rPr>
          <w:t></w:t>
        </w:r>
      </w:ins>
      <w:del w:id="405" w:author="NSP " w:date="2017-03-06T11:04:00Z">
        <w:r>
          <w:rPr>
            <w:rStyle w:val="Wingdings"/>
          </w:rPr>
          <w:delText></w:delText>
        </w:r>
      </w:del>
    </w:p>
    <w:p>
      <w:pPr>
        <w:pStyle w:val="CodeC"/>
        <w:rPr/>
      </w:pPr>
      <w:r>
        <w:rPr/>
        <w:t>}</w:t>
      </w:r>
    </w:p>
    <w:p>
      <w:pPr>
        <w:pStyle w:val="Caption1"/>
        <w:rPr/>
      </w:pPr>
      <w:r>
        <w:rPr/>
        <w:t>Listing 5-</w:t>
      </w:r>
      <w:del w:id="406" w:author="Carol Nichols" w:date="2017-05-16T11:22:00Z">
        <w:r>
          <w:rPr/>
          <w:delText>3</w:delText>
        </w:r>
      </w:del>
      <w:ins w:id="407" w:author="Carol Nichols" w:date="2017-05-16T11:22:00Z">
        <w:r>
          <w:rPr/>
          <w:t>8</w:t>
        </w:r>
      </w:ins>
      <w:r>
        <w:rPr/>
        <w:t>: Specifying the length and width of the rectangle with a tuple</w:t>
      </w:r>
    </w:p>
    <w:p>
      <w:pPr>
        <w:pStyle w:val="Body"/>
        <w:rPr/>
      </w:pPr>
      <w:r>
        <w:rPr>
          <w:rFonts w:eastAsia="Microsoft YaHei"/>
        </w:rPr>
        <w:t>In one way, this</w:t>
      </w:r>
      <w:ins w:id="408" w:author="AnneMarieW" w:date="2017-03-14T10:24:00Z">
        <w:r>
          <w:rPr>
            <w:rFonts w:eastAsia="Microsoft YaHei"/>
          </w:rPr>
          <w:t xml:space="preserve"> program</w:t>
        </w:r>
      </w:ins>
      <w:r>
        <w:rPr>
          <w:rFonts w:eastAsia="Microsoft YaHei"/>
        </w:rPr>
        <w:t xml:space="preserve"> is </w:t>
      </w:r>
      <w:del w:id="409" w:author="AnneMarieW" w:date="2017-03-14T14:14:00Z">
        <w:r>
          <w:rPr>
            <w:rFonts w:eastAsia="Microsoft YaHei"/>
          </w:rPr>
          <w:delText xml:space="preserve">a </w:delText>
        </w:r>
      </w:del>
      <w:del w:id="410" w:author="AnneMarieW" w:date="2017-03-14T10:24:00Z">
        <w:r>
          <w:rPr>
            <w:rFonts w:eastAsia="Microsoft YaHei"/>
          </w:rPr>
          <w:delText>little</w:delText>
        </w:r>
      </w:del>
      <w:del w:id="411" w:author="AnneMarieW" w:date="2017-03-14T14:14:00Z">
        <w:r>
          <w:rPr>
            <w:rFonts w:eastAsia="Microsoft YaHei"/>
          </w:rPr>
          <w:delText xml:space="preserve"> </w:delText>
        </w:r>
      </w:del>
      <w:bookmarkStart w:id="10" w:name="_GoBack"/>
      <w:bookmarkEnd w:id="10"/>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412" w:author="Carol Nichols" w:date="2017-04-25T13:05:00Z">
        <w:r>
          <w:rPr>
            <w:rFonts w:eastAsia="Microsoft YaHei"/>
          </w:rPr>
          <w:delText>method</w:delText>
        </w:r>
      </w:del>
      <w:ins w:id="413" w:author="Carol Nichols" w:date="2017-04-25T13:05:00Z">
        <w:r>
          <w:rPr>
            <w:rFonts w:eastAsia="Microsoft YaHei"/>
          </w:rPr>
          <w:t>version</w:t>
        </w:r>
      </w:ins>
      <w:ins w:id="414" w:author="AnneMarieW" w:date="2017-03-14T10:24:00Z">
        <w:r>
          <w:rPr>
            <w:rFonts w:eastAsia="Microsoft YaHei"/>
          </w:rPr>
          <w:t xml:space="preserve"> is</w:t>
        </w:r>
      </w:ins>
      <w:r>
        <w:rPr>
          <w:rFonts w:eastAsia="Microsoft YaHei"/>
        </w:rPr>
        <w:t xml:space="preserve"> less clear: tuples don’t </w:t>
      </w:r>
      <w:del w:id="415" w:author="AnneMarieW" w:date="2017-03-14T10:25:00Z">
        <w:r>
          <w:rPr>
            <w:rFonts w:eastAsia="Microsoft YaHei"/>
          </w:rPr>
          <w:delText xml:space="preserve">give </w:delText>
        </w:r>
      </w:del>
      <w:r>
        <w:rPr>
          <w:rFonts w:eastAsia="Microsoft YaHei"/>
        </w:rPr>
        <w:t>name</w:t>
      </w:r>
      <w:del w:id="416" w:author="AnneMarieW" w:date="2017-03-14T10:25:00Z">
        <w:r>
          <w:rPr>
            <w:rFonts w:eastAsia="Microsoft YaHei"/>
          </w:rPr>
          <w:delText>s to</w:delText>
        </w:r>
      </w:del>
      <w:r>
        <w:rPr>
          <w:rFonts w:eastAsia="Microsoft YaHei"/>
        </w:rPr>
        <w:t xml:space="preserve"> their elements, so our calculation has </w:t>
      </w:r>
      <w:del w:id="417" w:author="AnneMarieW" w:date="2017-03-14T10:25:00Z">
        <w:r>
          <w:rPr>
            <w:rFonts w:eastAsia="Microsoft YaHei"/>
          </w:rPr>
          <w:delText>gotten</w:delText>
        </w:r>
      </w:del>
      <w:ins w:id="418"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pPr>
        <w:pStyle w:val="Body"/>
        <w:rPr/>
      </w:pPr>
      <w:r>
        <w:rPr>
          <w:rFonts w:eastAsia="Microsoft YaHei"/>
        </w:rPr>
        <w:t>It doesn’t matter if we mix up length and width for the area calculation, but if we w</w:t>
      </w:r>
      <w:del w:id="419" w:author="AnneMarieW" w:date="2017-03-14T10:25:00Z">
        <w:r>
          <w:rPr>
            <w:rFonts w:eastAsia="Microsoft YaHei"/>
          </w:rPr>
          <w:delText>ere</w:delText>
        </w:r>
      </w:del>
      <w:ins w:id="420" w:author="AnneMarieW" w:date="2017-03-14T10:25:00Z">
        <w:r>
          <w:rPr>
            <w:rFonts w:eastAsia="Microsoft YaHei"/>
          </w:rPr>
          <w:t>ant</w:t>
        </w:r>
      </w:ins>
      <w:r>
        <w:rPr>
          <w:rFonts w:eastAsia="Microsoft YaHei"/>
        </w:rPr>
        <w:t xml:space="preserve"> to draw the rectangle on the screen</w:t>
      </w:r>
      <w:ins w:id="421" w:author="AnneMarieW" w:date="2017-03-14T10:25:00Z">
        <w:r>
          <w:rPr>
            <w:rFonts w:eastAsia="Microsoft YaHei"/>
          </w:rPr>
          <w:t>,</w:t>
        </w:r>
      </w:ins>
      <w:r>
        <w:rPr>
          <w:rFonts w:eastAsia="Microsoft YaHei"/>
        </w:rPr>
        <w:t xml:space="preserve"> it would matter! We would have to </w:t>
      </w:r>
      <w:del w:id="422" w:author="AnneMarieW" w:date="2017-03-14T10:27:00Z">
        <w:r>
          <w:rPr>
            <w:rFonts w:eastAsia="Microsoft YaHei"/>
          </w:rPr>
          <w:delText xml:space="preserve">remember </w:delText>
        </w:r>
      </w:del>
      <w:ins w:id="423"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424" w:author="AnneMarieW" w:date="2017-03-14T10:27:00Z">
        <w:r>
          <w:rPr>
            <w:rFonts w:eastAsia="Microsoft YaHei"/>
          </w:rPr>
          <w:delText>wa</w:delText>
        </w:r>
      </w:del>
      <w:ins w:id="425"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426" w:author="AnneMarieW" w:date="2017-03-14T10:27:00Z">
        <w:r>
          <w:rPr>
            <w:rFonts w:eastAsia="Microsoft YaHei"/>
          </w:rPr>
          <w:delText>wa</w:delText>
        </w:r>
      </w:del>
      <w:ins w:id="427"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428" w:author="AnneMarieW" w:date="2017-03-14T10:26:00Z">
        <w:r>
          <w:rPr>
            <w:rFonts w:eastAsia="Microsoft YaHei"/>
          </w:rPr>
          <w:delText xml:space="preserve">was to </w:delText>
        </w:r>
      </w:del>
      <w:r>
        <w:rPr>
          <w:rFonts w:eastAsia="Microsoft YaHei"/>
        </w:rPr>
        <w:t>work</w:t>
      </w:r>
      <w:ins w:id="429" w:author="AnneMarieW" w:date="2017-03-14T10:26:00Z">
        <w:r>
          <w:rPr>
            <w:rFonts w:eastAsia="Microsoft YaHei"/>
          </w:rPr>
          <w:t>ed</w:t>
        </w:r>
      </w:ins>
      <w:r>
        <w:rPr>
          <w:rFonts w:eastAsia="Microsoft YaHei"/>
        </w:rPr>
        <w:t xml:space="preserve"> on this code, they would have to figure this out and </w:t>
      </w:r>
      <w:del w:id="430" w:author="AnneMarieW" w:date="2017-03-14T10:27:00Z">
        <w:r>
          <w:rPr>
            <w:rFonts w:eastAsia="Microsoft YaHei"/>
          </w:rPr>
          <w:delText>remember</w:delText>
        </w:r>
      </w:del>
      <w:ins w:id="431" w:author="AnneMarieW" w:date="2017-03-14T10:27:00Z">
        <w:r>
          <w:rPr>
            <w:rFonts w:eastAsia="Microsoft YaHei"/>
          </w:rPr>
          <w:t>keep</w:t>
        </w:r>
      </w:ins>
      <w:r>
        <w:rPr>
          <w:rFonts w:eastAsia="Microsoft YaHei"/>
        </w:rPr>
        <w:t xml:space="preserve"> it </w:t>
      </w:r>
      <w:ins w:id="432" w:author="AnneMarieW" w:date="2017-03-14T10:27:00Z">
        <w:r>
          <w:rPr>
            <w:rFonts w:eastAsia="Microsoft YaHei"/>
          </w:rPr>
          <w:t xml:space="preserve">in mind </w:t>
        </w:r>
      </w:ins>
      <w:r>
        <w:rPr>
          <w:rFonts w:eastAsia="Microsoft YaHei"/>
        </w:rPr>
        <w:t xml:space="preserve">as well. It would be easy to forget or mix </w:t>
      </w:r>
      <w:ins w:id="433" w:author="AnneMarieW" w:date="2017-03-14T10:26:00Z">
        <w:r>
          <w:rPr>
            <w:rFonts w:eastAsia="Microsoft YaHei"/>
          </w:rPr>
          <w:t xml:space="preserve">up </w:t>
        </w:r>
      </w:ins>
      <w:r>
        <w:rPr>
          <w:rFonts w:eastAsia="Microsoft YaHei"/>
        </w:rPr>
        <w:t xml:space="preserve">these values </w:t>
      </w:r>
      <w:del w:id="434" w:author="AnneMarieW" w:date="2017-03-14T10:26:00Z">
        <w:r>
          <w:rPr>
            <w:rFonts w:eastAsia="Microsoft YaHei"/>
          </w:rPr>
          <w:delText xml:space="preserve">up </w:delText>
        </w:r>
      </w:del>
      <w:r>
        <w:rPr>
          <w:rFonts w:eastAsia="Microsoft YaHei"/>
        </w:rPr>
        <w:t xml:space="preserve">and cause errors, </w:t>
      </w:r>
      <w:del w:id="435" w:author="AnneMarieW" w:date="2017-03-14T10:26:00Z">
        <w:r>
          <w:rPr>
            <w:rFonts w:eastAsia="Microsoft YaHei"/>
          </w:rPr>
          <w:delText>sinc</w:delText>
        </w:r>
      </w:del>
      <w:ins w:id="436" w:author="AnneMarieW" w:date="2017-03-14T10:26:00Z">
        <w:r>
          <w:rPr>
            <w:rFonts w:eastAsia="Microsoft YaHei"/>
          </w:rPr>
          <w:t>becaus</w:t>
        </w:r>
      </w:ins>
      <w:r>
        <w:rPr>
          <w:rFonts w:eastAsia="Microsoft YaHei"/>
        </w:rPr>
        <w:t>e we haven’t conveyed the meaning of our data in our code.</w:t>
      </w:r>
    </w:p>
    <w:p>
      <w:pPr>
        <w:pStyle w:val="HeadB"/>
        <w:rPr>
          <w:rFonts w:eastAsia="Microsoft YaHei"/>
        </w:rPr>
      </w:pPr>
      <w:bookmarkStart w:id="11" w:name="refactoring-with-structs:-adding-more-me"/>
      <w:bookmarkStart w:id="12" w:name="_Toc477248807"/>
      <w:bookmarkStart w:id="13" w:name="__RefHeading___Toc7033_308490998"/>
      <w:bookmarkEnd w:id="11"/>
      <w:bookmarkEnd w:id="12"/>
      <w:bookmarkEnd w:id="13"/>
      <w:r>
        <w:rPr>
          <w:rFonts w:eastAsia="Microsoft YaHei"/>
        </w:rPr>
        <w:t>Refactoring with Structs: Adding More Meaning</w:t>
      </w:r>
    </w:p>
    <w:p>
      <w:pPr>
        <w:pStyle w:val="BodyFirst"/>
        <w:rPr/>
      </w:pPr>
      <w:del w:id="437" w:author="AnneMarieW" w:date="2017-03-14T10:28:00Z">
        <w:r>
          <w:rPr>
            <w:rFonts w:eastAsia="Microsoft YaHei"/>
          </w:rPr>
          <w:delText>Here is where w</w:delText>
        </w:r>
      </w:del>
      <w:ins w:id="438" w:author="AnneMarieW" w:date="2017-03-14T10:28:00Z">
        <w:r>
          <w:rPr>
            <w:rFonts w:eastAsia="Microsoft YaHei"/>
          </w:rPr>
          <w:t>W</w:t>
        </w:r>
      </w:ins>
      <w:r>
        <w:rPr>
          <w:rFonts w:eastAsia="Microsoft YaHei"/>
        </w:rPr>
        <w:t xml:space="preserve">e </w:t>
      </w:r>
      <w:del w:id="439" w:author="AnneMarieW" w:date="2017-03-14T10:28:00Z">
        <w:r>
          <w:rPr>
            <w:rFonts w:eastAsia="Microsoft YaHei"/>
          </w:rPr>
          <w:delText>bring in</w:delText>
        </w:r>
      </w:del>
      <w:ins w:id="440" w:author="AnneMarieW" w:date="2017-03-14T10:28:00Z">
        <w:r>
          <w:rPr>
            <w:rFonts w:eastAsia="Microsoft YaHei"/>
          </w:rPr>
          <w:t>use</w:t>
        </w:r>
      </w:ins>
      <w:r>
        <w:rPr>
          <w:rFonts w:eastAsia="Microsoft YaHei"/>
        </w:rPr>
        <w:t xml:space="preserve"> </w:t>
      </w:r>
      <w:r>
        <w:rPr/>
        <w:t>struct</w:t>
      </w:r>
      <w:r>
        <w:rPr>
          <w:rFonts w:eastAsia="Microsoft YaHei"/>
        </w:rPr>
        <w:t>s</w:t>
      </w:r>
      <w:ins w:id="441" w:author="AnneMarieW" w:date="2017-03-14T10:28:00Z">
        <w:r>
          <w:rPr>
            <w:rFonts w:eastAsia="Microsoft YaHei"/>
          </w:rPr>
          <w:t xml:space="preserve"> to add</w:t>
        </w:r>
      </w:ins>
      <w:del w:id="442" w:author="Carol Nichols" w:date="2017-04-25T11:38:00Z">
        <w:r>
          <w:rPr>
            <w:rFonts w:eastAsia="Microsoft YaHei"/>
          </w:rPr>
          <w:delText xml:space="preserve"> more</w:delText>
        </w:r>
      </w:del>
      <w:ins w:id="443" w:author="AnneMarieW" w:date="2017-03-14T10:28:00Z">
        <w:r>
          <w:rPr>
            <w:rFonts w:eastAsia="Microsoft YaHei"/>
          </w:rPr>
          <w:t xml:space="preserve"> meaning</w:t>
        </w:r>
      </w:ins>
      <w:ins w:id="444" w:author="Carol Nichols" w:date="2017-04-25T11:38:00Z">
        <w:r>
          <w:rPr>
            <w:rFonts w:eastAsia="Microsoft YaHei"/>
          </w:rPr>
          <w:t xml:space="preserve"> by labeling the data</w:t>
        </w:r>
      </w:ins>
      <w:r>
        <w:rPr>
          <w:rFonts w:eastAsia="Microsoft YaHei"/>
        </w:rPr>
        <w:t xml:space="preserve">. We can transform </w:t>
      </w:r>
      <w:del w:id="445" w:author="AnneMarieW" w:date="2017-03-14T10:28:00Z">
        <w:r>
          <w:rPr>
            <w:rFonts w:eastAsia="Microsoft YaHei"/>
          </w:rPr>
          <w:delText>our</w:delText>
        </w:r>
      </w:del>
      <w:ins w:id="446" w:author="AnneMarieW" w:date="2017-03-14T10:28:00Z">
        <w:r>
          <w:rPr>
            <w:rFonts w:eastAsia="Microsoft YaHei"/>
          </w:rPr>
          <w:t>the</w:t>
        </w:r>
      </w:ins>
      <w:r>
        <w:rPr>
          <w:rFonts w:eastAsia="Microsoft YaHei"/>
        </w:rPr>
        <w:t xml:space="preserve"> tuple </w:t>
      </w:r>
      <w:ins w:id="447"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448" w:author="Carol Nichols" w:date="2017-05-16T11:22:00Z">
        <w:r>
          <w:rPr>
            <w:rFonts w:eastAsia="Microsoft YaHei"/>
          </w:rPr>
          <w:delText>4</w:delText>
        </w:r>
      </w:del>
      <w:ins w:id="449" w:author="Carol Nichols" w:date="2017-07-09T16:47:00Z">
        <w:r>
          <w:rPr>
            <w:rFonts w:eastAsia="Microsoft YaHei"/>
          </w:rPr>
          <w:t>10</w:t>
        </w:r>
      </w:ins>
      <w:r>
        <w:rPr>
          <w:rFonts w:eastAsia="Microsoft YaHei"/>
        </w:rPr>
        <w:t>:</w:t>
      </w:r>
    </w:p>
    <w:p>
      <w:pPr>
        <w:pStyle w:val="ProductionDirective"/>
        <w:pPrChange w:id="0" w:author="janelle" w:date="2017-04-06T17:10:00Z"/>
        <w:rPr>
          <w:rFonts w:eastAsia="Microsoft YaHei"/>
        </w:rPr>
      </w:pPr>
      <w:r>
        <w:rPr/>
        <w:t>Filename: src/main.rs</w:t>
      </w:r>
    </w:p>
    <w:p>
      <w:pPr>
        <w:pStyle w:val="CodeA"/>
        <w:rPr/>
      </w:pPr>
      <w:r>
        <w:rPr>
          <w:rStyle w:val="Wingdings"/>
        </w:rPr>
        <w:t></w:t>
      </w:r>
      <w:r>
        <w:rPr/>
        <w:t>struct Rectangle {</w:t>
      </w:r>
    </w:p>
    <w:p>
      <w:pPr>
        <w:pStyle w:val="CodeB"/>
        <w:rPr/>
      </w:pPr>
      <w:r>
        <w:rPr>
          <w:rStyle w:val="Wingdings"/>
        </w:rPr>
        <w:t></w:t>
      </w: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rStyle w:val="LiteralGray"/>
        </w:rPr>
        <w:t>fn main() {</w:t>
      </w:r>
    </w:p>
    <w:p>
      <w:pPr>
        <w:pStyle w:val="CodeB"/>
        <w:rPr/>
      </w:pPr>
      <w:r>
        <w:rPr>
          <w:rStyle w:val="Wingdings"/>
        </w:rPr>
        <w:t></w:t>
      </w:r>
      <w:r>
        <w:rPr/>
        <w:t xml:space="preserve">    </w:t>
      </w:r>
      <w:r>
        <w:rPr/>
        <w:t>let rect1 = Rectangle { length: 50, width: 30 };</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area(&amp;rect1)</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fn area(rectangle: &amp;Rectangle) -&gt; u32 {</w:t>
      </w:r>
    </w:p>
    <w:p>
      <w:pPr>
        <w:pStyle w:val="CodeB"/>
        <w:rPr/>
      </w:pPr>
      <w:r>
        <w:rPr>
          <w:rStyle w:val="Wingdings"/>
        </w:rPr>
        <w:t></w:t>
      </w:r>
      <w:r>
        <w:rPr/>
        <w:t xml:space="preserve">    </w:t>
      </w:r>
      <w:r>
        <w:rPr/>
        <w:t>rectangle.length * rectangle.width</w:t>
      </w:r>
    </w:p>
    <w:p>
      <w:pPr>
        <w:pStyle w:val="CodeC"/>
        <w:rPr/>
      </w:pPr>
      <w:r>
        <w:rPr/>
        <w:t>}</w:t>
      </w:r>
    </w:p>
    <w:p>
      <w:pPr>
        <w:pStyle w:val="Caption1"/>
        <w:rPr/>
      </w:pPr>
      <w:r>
        <w:rPr/>
        <w:t>Listing 5-</w:t>
      </w:r>
      <w:del w:id="450" w:author="Carol Nichols" w:date="2017-05-16T11:22:00Z">
        <w:r>
          <w:rPr/>
          <w:delText>4</w:delText>
        </w:r>
      </w:del>
      <w:ins w:id="451" w:author="Carol Nichols" w:date="2017-07-09T16:48:00Z">
        <w:r>
          <w:rPr/>
          <w:t>10</w:t>
        </w:r>
      </w:ins>
      <w:r>
        <w:rPr/>
        <w:t xml:space="preserve">: Defining a </w:t>
      </w:r>
      <w:del w:id="452" w:author="NSP " w:date="2017-03-06T11:05:00Z">
        <w:r>
          <w:rPr>
            <w:rStyle w:val="LiteralCaption"/>
          </w:rPr>
          <w:delText>`</w:delText>
        </w:r>
      </w:del>
      <w:r>
        <w:rPr>
          <w:rStyle w:val="LiteralCaption"/>
          <w:rPrChange w:id="0" w:author="AnneMarieW" w:date="2017-03-14T10:29:00Z">
            <w:rPr>
              <w:rFonts w:ascii="Courier" w:hAnsi="Courier"/>
              <w:color w:val="0000FF"/>
            </w:rPr>
          </w:rPrChange>
        </w:rPr>
        <w:t>Rectangle</w:t>
      </w:r>
      <w:del w:id="454" w:author="NSP " w:date="2017-03-06T11:05:00Z">
        <w:r>
          <w:rPr>
            <w:rStyle w:val="LiteralCaption"/>
          </w:rPr>
          <w:delText>`</w:delText>
        </w:r>
      </w:del>
      <w:r>
        <w:rPr/>
        <w:t xml:space="preserve"> struct</w:t>
      </w:r>
    </w:p>
    <w:p>
      <w:pPr>
        <w:pStyle w:val="Body"/>
        <w:rPr/>
      </w:pPr>
      <w:r>
        <w:rPr>
          <w:rFonts w:eastAsia="Microsoft YaHei"/>
        </w:rPr>
        <w:t xml:space="preserve">Here we’ve defined a </w:t>
      </w:r>
      <w:r>
        <w:rPr/>
        <w:t>struct</w:t>
      </w:r>
      <w:r>
        <w:rPr>
          <w:rFonts w:eastAsia="Microsoft YaHei"/>
        </w:rPr>
        <w:t xml:space="preserve"> and </w:t>
      </w:r>
      <w:del w:id="455" w:author="AnneMarieW" w:date="2017-03-14T10:29:00Z">
        <w:r>
          <w:rPr>
            <w:rFonts w:eastAsia="Microsoft YaHei"/>
          </w:rPr>
          <w:delText xml:space="preserve">given it the </w:delText>
        </w:r>
      </w:del>
      <w:r>
        <w:rPr>
          <w:rFonts w:eastAsia="Microsoft YaHei"/>
        </w:rPr>
        <w:t>name</w:t>
      </w:r>
      <w:ins w:id="456"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457" w:author="AnneMarieW" w:date="2017-03-14T10:30:00Z">
        <w:r>
          <w:rPr>
            <w:rFonts w:eastAsia="Microsoft YaHei"/>
          </w:rPr>
          <w:delText>to be</w:delText>
        </w:r>
      </w:del>
      <w:ins w:id="458"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459"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pPr>
        <w:pStyle w:val="Body"/>
        <w:rPr/>
      </w:pPr>
      <w:r>
        <w:rPr>
          <w:rFonts w:eastAsia="Microsoft YaHei"/>
        </w:rPr>
        <w:t xml:space="preserve">Our </w:t>
      </w:r>
      <w:r>
        <w:rPr>
          <w:rStyle w:val="Literal"/>
        </w:rPr>
        <w:t>area</w:t>
      </w:r>
      <w:r>
        <w:rPr>
          <w:rFonts w:eastAsia="Microsoft YaHei"/>
        </w:rPr>
        <w:t xml:space="preserve"> function</w:t>
      </w:r>
      <w:ins w:id="460" w:author="Carol Nichols" w:date="2017-04-25T13:50:00Z">
        <w:r>
          <w:rPr>
            <w:rFonts w:eastAsia="Microsoft YaHei"/>
          </w:rPr>
          <w:t xml:space="preserve"> is now defined with</w:t>
        </w:r>
      </w:ins>
      <w:del w:id="461" w:author="Carol Nichols" w:date="2017-04-25T13:50:00Z">
        <w:r>
          <w:rPr>
            <w:rFonts w:eastAsia="Microsoft YaHei"/>
          </w:rPr>
          <w:delText xml:space="preserve"> now takes</w:delText>
        </w:r>
      </w:del>
      <w:r>
        <w:rPr>
          <w:rFonts w:eastAsia="Microsoft YaHei"/>
        </w:rPr>
        <w:t xml:space="preserve"> one </w:t>
      </w:r>
      <w:del w:id="462" w:author="Carol Nichols" w:date="2017-04-25T13:06:00Z">
        <w:r>
          <w:rPr>
            <w:rFonts w:eastAsia="Microsoft YaHei"/>
          </w:rPr>
          <w:delText>argument</w:delText>
        </w:r>
      </w:del>
      <w:ins w:id="463" w:author="Carol Nichols" w:date="2017-04-25T13:06:00Z">
        <w:r>
          <w:rPr>
            <w:rFonts w:eastAsia="Microsoft YaHei"/>
          </w:rPr>
          <w:t>parameter</w:t>
        </w:r>
      </w:ins>
      <w:ins w:id="464" w:author="janelle" w:date="2017-04-06T17:16:00Z">
        <w:r>
          <w:rPr>
            <w:rFonts w:eastAsia="Microsoft YaHei"/>
          </w:rPr>
          <w:t>,</w:t>
        </w:r>
      </w:ins>
      <w:r>
        <w:rPr>
          <w:rFonts w:eastAsia="Microsoft YaHei"/>
        </w:rPr>
        <w:t xml:space="preserve"> </w:t>
      </w:r>
      <w:del w:id="465" w:author="janelle" w:date="2017-04-06T17:16:00Z">
        <w:r>
          <w:rPr>
            <w:rFonts w:eastAsia="Microsoft YaHei"/>
          </w:rPr>
          <w:delText>that</w:delText>
        </w:r>
      </w:del>
      <w:ins w:id="466" w:author="janelle" w:date="2017-04-06T17:16:00Z">
        <w:r>
          <w:rPr>
            <w:rFonts w:eastAsia="Microsoft YaHei"/>
          </w:rPr>
          <w:t>which</w:t>
        </w:r>
      </w:ins>
      <w:r>
        <w:rPr>
          <w:rFonts w:eastAsia="Microsoft YaHei"/>
        </w:rPr>
        <w:t xml:space="preserve"> we’ve named </w:t>
      </w:r>
      <w:r>
        <w:rPr>
          <w:rStyle w:val="Literal"/>
        </w:rPr>
        <w:t>rectangle</w:t>
      </w:r>
      <w:ins w:id="467" w:author="janelle" w:date="2017-04-06T17:16:00Z">
        <w:r>
          <w:rPr/>
          <w:t>,</w:t>
        </w:r>
      </w:ins>
      <w:r>
        <w:rPr>
          <w:rFonts w:eastAsia="Microsoft YaHei"/>
        </w:rPr>
        <w:t xml:space="preserve"> whose type is an immutable borrow of a struct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468" w:author="AnneMarieW" w:date="2017-03-14T10:30:00Z">
        <w:r>
          <w:rPr>
            <w:rFonts w:eastAsia="Microsoft YaHei"/>
          </w:rPr>
          <w:delText xml:space="preserve">we covered </w:delText>
        </w:r>
      </w:del>
      <w:ins w:id="469" w:author="AnneMarieW" w:date="2017-03-14T10:30:00Z">
        <w:r>
          <w:rPr>
            <w:rFonts w:eastAsia="Microsoft YaHei"/>
          </w:rPr>
          <w:t xml:space="preserve">mentioned </w:t>
        </w:r>
      </w:ins>
      <w:r>
        <w:rPr>
          <w:rFonts w:eastAsia="Microsoft YaHei"/>
        </w:rPr>
        <w:t>in Chapter 4, we want to borrow the struct rather than take ownership of it</w:t>
      </w:r>
      <w:del w:id="470" w:author="Carol Nichols" w:date="2017-04-25T13:51:00Z">
        <w:r>
          <w:rPr>
            <w:rFonts w:eastAsia="Microsoft YaHei"/>
          </w:rPr>
          <w:delText>;</w:delText>
        </w:r>
      </w:del>
      <w:ins w:id="471" w:author="Carol Nichols" w:date="2017-04-25T13:51:00Z">
        <w:r>
          <w:rPr>
            <w:rFonts w:eastAsia="Microsoft YaHei"/>
          </w:rPr>
          <w:t>.</w:t>
        </w:r>
      </w:ins>
      <w:ins w:id="472" w:author="janelle" w:date="2017-04-06T17:18:00Z">
        <w:r>
          <w:rPr>
            <w:rFonts w:eastAsia="Microsoft YaHei"/>
          </w:rPr>
          <w:t xml:space="preserve"> </w:t>
        </w:r>
      </w:ins>
      <w:del w:id="473" w:author="Carol Nichols" w:date="2017-04-25T13:51:00Z">
        <w:r>
          <w:rPr>
            <w:rFonts w:eastAsia="Microsoft YaHei"/>
          </w:rPr>
          <w:delText>t</w:delText>
        </w:r>
      </w:del>
      <w:ins w:id="474" w:author="Carol Nichols" w:date="2017-04-25T13:51:00Z">
        <w:r>
          <w:rPr>
            <w:rFonts w:eastAsia="Microsoft YaHei"/>
          </w:rPr>
          <w:t>T</w:t>
        </w:r>
      </w:ins>
      <w:ins w:id="475" w:author="janelle" w:date="2017-04-06T17:18:00Z">
        <w:r>
          <w:rPr>
            <w:rFonts w:eastAsia="Microsoft YaHei"/>
          </w:rPr>
          <w:t>his way,</w:t>
        </w:r>
      </w:ins>
      <w:del w:id="476" w:author="janelle" w:date="2017-04-06T17:18:00Z">
        <w:r>
          <w:rPr>
            <w:rFonts w:eastAsia="Microsoft YaHei"/>
          </w:rPr>
          <w:delText xml:space="preserve"> so</w:delText>
        </w:r>
      </w:del>
      <w:r>
        <w:rPr>
          <w:rFonts w:eastAsia="Microsoft YaHei"/>
        </w:rPr>
        <w:t xml:space="preserve"> </w:t>
      </w:r>
      <w:del w:id="477" w:author="AnneMarieW" w:date="2017-03-14T10:30:00Z">
        <w:r>
          <w:rPr>
            <w:rFonts w:eastAsia="Microsoft YaHei"/>
          </w:rPr>
          <w:delText xml:space="preserve">that </w:delText>
        </w:r>
      </w:del>
      <w:r>
        <w:rPr>
          <w:rStyle w:val="Literal"/>
        </w:rPr>
        <w:t>main</w:t>
      </w:r>
      <w:r>
        <w:rPr>
          <w:rFonts w:eastAsia="Microsoft YaHei"/>
        </w:rPr>
        <w:t xml:space="preserve"> </w:t>
      </w:r>
      <w:del w:id="478" w:author="AnneMarieW" w:date="2017-03-14T10:30:00Z">
        <w:r>
          <w:rPr>
            <w:rFonts w:eastAsia="Microsoft YaHei"/>
          </w:rPr>
          <w:delText>keeps</w:delText>
        </w:r>
      </w:del>
      <w:ins w:id="479"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480" w:author="AnneMarieW" w:date="2017-03-14T10:30:00Z">
        <w:r>
          <w:rPr>
            <w:rFonts w:eastAsia="Microsoft YaHei"/>
          </w:rPr>
          <w:delText xml:space="preserve">so that’s why </w:delText>
        </w:r>
      </w:del>
      <w:ins w:id="481" w:author="AnneMarieW" w:date="2017-03-14T10:31:00Z">
        <w:r>
          <w:rPr>
            <w:rFonts w:eastAsia="Microsoft YaHei"/>
          </w:rPr>
          <w:t xml:space="preserve">which is the reason </w:t>
        </w:r>
      </w:ins>
      <w:r>
        <w:rPr>
          <w:rFonts w:eastAsia="Microsoft YaHei"/>
        </w:rPr>
        <w:t xml:space="preserve">we </w:t>
      </w:r>
      <w:del w:id="482" w:author="AnneMarieW" w:date="2017-03-14T10:31:00Z">
        <w:r>
          <w:rPr>
            <w:rFonts w:eastAsia="Microsoft YaHei"/>
          </w:rPr>
          <w:delText>have</w:delText>
        </w:r>
      </w:del>
      <w:ins w:id="483"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484" w:author="Carol Nichols" w:date="2017-04-25T11:44:00Z">
        <w:r>
          <w:rPr>
            <w:rFonts w:eastAsia="Microsoft YaHei"/>
          </w:rPr>
          <w:delText>at the call site.</w:delText>
        </w:r>
      </w:del>
      <w:ins w:id="485" w:author="Carol Nichols" w:date="2017-04-25T11:44:00Z">
        <w:r>
          <w:rPr>
            <w:rFonts w:eastAsia="Microsoft YaHei"/>
          </w:rPr>
          <w:t>where we call the function.</w:t>
        </w:r>
      </w:ins>
    </w:p>
    <w:p>
      <w:pPr>
        <w:pStyle w:val="ProductionDirective"/>
        <w:pPrChange w:id="0" w:author="janelle" w:date="2017-04-10T16:13:00Z"/>
        <w:rPr/>
      </w:pPr>
      <w:r>
        <w:rPr/>
        <w:t xml:space="preserve">Prod: link </w:t>
      </w:r>
      <w:ins w:id="486" w:author="janelle" w:date="2017-04-10T16:13:00Z">
        <w:r>
          <w:rPr/>
          <w:t>xref</w:t>
        </w:r>
      </w:ins>
    </w:p>
    <w:p>
      <w:pPr>
        <w:pStyle w:val="Body"/>
        <w:rPr/>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rPr/>
        <w:t xml:space="preserve"> </w:t>
      </w:r>
      <w:r>
        <w:rPr>
          <w:rFonts w:eastAsia="Microsoft YaHei"/>
        </w:rPr>
        <w:t>instance</w:t>
      </w:r>
      <w:del w:id="487" w:author="Carol Nichols" w:date="2017-04-25T13:51:00Z">
        <w:r>
          <w:rPr>
            <w:rFonts w:eastAsia="Microsoft YaHei"/>
          </w:rPr>
          <w:delText xml:space="preserve"> it </w:delText>
        </w:r>
      </w:del>
      <w:del w:id="488" w:author="AnneMarieW" w:date="2017-03-14T10:31:00Z">
        <w:r>
          <w:rPr>
            <w:rFonts w:eastAsia="Microsoft YaHei"/>
          </w:rPr>
          <w:delText>got</w:delText>
        </w:r>
      </w:del>
      <w:del w:id="489" w:author="Carol Nichols" w:date="2017-04-25T13:51:00Z">
        <w:r>
          <w:rPr>
            <w:rFonts w:eastAsia="Microsoft YaHei"/>
          </w:rPr>
          <w:delText>received as a</w:delText>
        </w:r>
      </w:del>
      <w:del w:id="490" w:author="Carol Nichols" w:date="2017-04-25T13:06:00Z">
        <w:r>
          <w:rPr>
            <w:rFonts w:eastAsia="Microsoft YaHei"/>
          </w:rPr>
          <w:delText>n</w:delText>
        </w:r>
      </w:del>
      <w:del w:id="491" w:author="Carol Nichols" w:date="2017-04-25T13:51:00Z">
        <w:r>
          <w:rPr>
            <w:rFonts w:eastAsia="Microsoft YaHei"/>
          </w:rPr>
          <w:delText xml:space="preserve"> </w:delText>
        </w:r>
      </w:del>
      <w:del w:id="492"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493" w:author="AnneMarieW" w:date="2017-03-14T10:31:00Z">
        <w:r>
          <w:rPr>
            <w:rFonts w:eastAsia="Microsoft YaHei"/>
          </w:rPr>
          <w:delText>say</w:delText>
        </w:r>
      </w:del>
      <w:ins w:id="494"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495" w:author="AnneMarieW" w:date="2017-03-14T10:31:00Z">
        <w:r>
          <w:rPr>
            <w:rStyle w:val="Literal"/>
            <w:rFonts w:eastAsia="Microsoft YaHei"/>
          </w:rPr>
          <w:delText>,</w:delText>
        </w:r>
      </w:del>
      <w:r>
        <w:rPr>
          <w:rFonts w:eastAsia="Microsoft YaHei"/>
        </w:rPr>
        <w:t xml:space="preserve"> using its </w:t>
      </w:r>
      <w:r>
        <w:rPr>
          <w:rStyle w:val="Literal"/>
        </w:rPr>
        <w:t>length</w:t>
      </w:r>
      <w:r>
        <w:rP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496" w:author="AnneMarieW" w:date="2017-03-14T10:32:00Z">
        <w:r>
          <w:rPr>
            <w:rStyle w:val="Literal"/>
            <w:rFonts w:eastAsia="Microsoft YaHei"/>
          </w:rPr>
          <w:delText>. This is</w:delText>
        </w:r>
      </w:del>
      <w:ins w:id="497" w:author="AnneMarieW" w:date="2017-03-14T10:32:00Z">
        <w:r>
          <w:rPr>
            <w:rFonts w:eastAsia="Microsoft YaHei"/>
          </w:rPr>
          <w:t>—</w:t>
        </w:r>
      </w:ins>
      <w:del w:id="498" w:author="AnneMarieW" w:date="2017-03-14T10:32:00Z">
        <w:r>
          <w:rPr>
            <w:rFonts w:eastAsia="Microsoft YaHei"/>
          </w:rPr>
          <w:delText xml:space="preserve"> </w:delText>
        </w:r>
      </w:del>
      <w:r>
        <w:rPr>
          <w:rFonts w:eastAsia="Microsoft YaHei"/>
        </w:rPr>
        <w:t>a win for clarity.</w:t>
      </w:r>
    </w:p>
    <w:p>
      <w:pPr>
        <w:pStyle w:val="HeadB"/>
        <w:rPr>
          <w:rFonts w:eastAsia="Microsoft YaHei"/>
        </w:rPr>
      </w:pPr>
      <w:bookmarkStart w:id="14" w:name="adding-useful-functionality-with-derived"/>
      <w:bookmarkStart w:id="15" w:name="_Toc477248808"/>
      <w:bookmarkStart w:id="16" w:name="__RefHeading___Toc7035_308490998"/>
      <w:bookmarkEnd w:id="14"/>
      <w:bookmarkEnd w:id="15"/>
      <w:bookmarkEnd w:id="16"/>
      <w:r>
        <w:rPr>
          <w:rFonts w:eastAsia="Microsoft YaHei"/>
          <w:rPrChange w:id="0" w:author="janelle" w:date="2017-04-10T16:14:00Z">
            <w:rPr>
              <w:sz w:val="20"/>
              <w:rFonts w:ascii="Courier" w:hAnsi="Courier" w:eastAsia="Microsoft YaHei"/>
              <w:color w:val="0000FF"/>
            </w:rPr>
          </w:rPrChange>
        </w:rPr>
        <w:t>Adding Useful Functionality with Derived Traits</w:t>
      </w:r>
    </w:p>
    <w:p>
      <w:pPr>
        <w:pStyle w:val="BodyFirst"/>
        <w:rPr/>
      </w:pPr>
      <w:r>
        <w:rPr>
          <w:rFonts w:eastAsia="Microsoft YaHei"/>
        </w:rPr>
        <w:t>It</w:t>
      </w:r>
      <w:del w:id="500" w:author="AnneMarieW" w:date="2017-03-14T10:33:00Z">
        <w:r>
          <w:rPr>
            <w:rFonts w:eastAsia="Microsoft YaHei"/>
          </w:rPr>
          <w:delText>’</w:delText>
        </w:r>
      </w:del>
      <w:ins w:id="501" w:author="AnneMarieW" w:date="2017-03-14T10:33:00Z">
        <w:r>
          <w:rPr>
            <w:rFonts w:eastAsia="Microsoft YaHei"/>
          </w:rPr>
          <w:t xml:space="preserve"> woul</w:t>
        </w:r>
      </w:ins>
      <w:r>
        <w:rPr>
          <w:rFonts w:eastAsia="Microsoft YaHei"/>
        </w:rPr>
        <w:t>d be</w:t>
      </w:r>
      <w:del w:id="502" w:author="Carol Nichols" w:date="2017-04-25T13:06:00Z">
        <w:r>
          <w:rPr>
            <w:rFonts w:eastAsia="Microsoft YaHei"/>
          </w:rPr>
          <w:delText xml:space="preserve"> </w:delText>
        </w:r>
      </w:del>
      <w:del w:id="503" w:author="AnneMarieW" w:date="2017-03-14T10:34:00Z">
        <w:r>
          <w:rPr>
            <w:rFonts w:eastAsia="Microsoft YaHei"/>
          </w:rPr>
          <w:delText>nice</w:delText>
        </w:r>
      </w:del>
      <w:del w:id="504" w:author="Carol Nichols" w:date="2017-04-25T13:06:00Z">
        <w:r>
          <w:rPr>
            <w:rFonts w:eastAsia="Microsoft YaHei"/>
          </w:rPr>
          <w:delText xml:space="preserve">ideal </w:delText>
        </w:r>
      </w:del>
      <w:del w:id="505" w:author="AnneMarieW" w:date="2017-03-14T10:34:00Z">
        <w:r>
          <w:rPr>
            <w:rFonts w:eastAsia="Microsoft YaHei"/>
          </w:rPr>
          <w:delText xml:space="preserve">to be able </w:delText>
        </w:r>
      </w:del>
      <w:ins w:id="506" w:author="Carol Nichols" w:date="2017-04-25T13:06:00Z">
        <w:r>
          <w:rPr>
            <w:rFonts w:eastAsia="Microsoft YaHei"/>
          </w:rPr>
          <w:t xml:space="preserve"> helpful </w:t>
        </w:r>
      </w:ins>
      <w:r>
        <w:rPr>
          <w:rFonts w:eastAsia="Microsoft YaHei"/>
        </w:rPr>
        <w:t>to</w:t>
      </w:r>
      <w:ins w:id="507" w:author="Carol Nichols" w:date="2017-04-25T13:06:00Z">
        <w:r>
          <w:rPr>
            <w:rFonts w:eastAsia="Microsoft YaHei"/>
          </w:rPr>
          <w:t xml:space="preserve"> be ab</w:t>
        </w:r>
      </w:ins>
      <w:ins w:id="508" w:author="Carol Nichols" w:date="2017-04-25T13:07:00Z">
        <w:r>
          <w:rPr>
            <w:rFonts w:eastAsia="Microsoft YaHei"/>
          </w:rPr>
          <w:t>le to</w:t>
        </w:r>
      </w:ins>
      <w:r>
        <w:rPr>
          <w:rFonts w:eastAsia="Microsoft YaHei"/>
        </w:rPr>
        <w:t xml:space="preserve"> print out an instance of </w:t>
      </w:r>
      <w:del w:id="509" w:author="AnneMarieW" w:date="2017-03-14T10:34:00Z">
        <w:r>
          <w:rPr>
            <w:rFonts w:eastAsia="Microsoft YaHei"/>
          </w:rPr>
          <w:delText>our</w:delText>
        </w:r>
      </w:del>
      <w:ins w:id="510"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511" w:author="Carol Nichols" w:date="2017-04-25T13:07:00Z">
        <w:r>
          <w:rPr>
            <w:rFonts w:eastAsia="Microsoft YaHei"/>
          </w:rPr>
          <w:delText>and</w:delText>
        </w:r>
      </w:del>
      <w:ins w:id="512" w:author="Carol Nichols" w:date="2017-04-25T13:07:00Z">
        <w:r>
          <w:rPr>
            <w:rFonts w:eastAsia="Microsoft YaHei"/>
          </w:rPr>
          <w:t>in order to</w:t>
        </w:r>
      </w:ins>
      <w:r>
        <w:rPr>
          <w:rFonts w:eastAsia="Microsoft YaHei"/>
        </w:rPr>
        <w:t xml:space="preserve"> see the values for all its fields. Listing 5-</w:t>
      </w:r>
      <w:del w:id="513" w:author="Carol Nichols" w:date="2017-05-16T11:22:00Z">
        <w:r>
          <w:rPr>
            <w:rFonts w:eastAsia="Microsoft YaHei"/>
          </w:rPr>
          <w:delText>5</w:delText>
        </w:r>
      </w:del>
      <w:ins w:id="514" w:author="Carol Nichols" w:date="2017-05-16T11:22:00Z">
        <w:r>
          <w:rPr>
            <w:rFonts w:eastAsia="Microsoft YaHei"/>
          </w:rPr>
          <w:t>1</w:t>
        </w:r>
      </w:ins>
      <w:ins w:id="515" w:author="Carol Nichols" w:date="2017-07-09T16:48:00Z">
        <w:r>
          <w:rPr>
            <w:rFonts w:eastAsia="Microsoft YaHei"/>
          </w:rPr>
          <w:t>1</w:t>
        </w:r>
      </w:ins>
      <w:r>
        <w:rPr>
          <w:rFonts w:eastAsia="Microsoft YaHei"/>
        </w:rPr>
        <w:t xml:space="preserve"> </w:t>
      </w:r>
      <w:del w:id="516" w:author="AnneMarieW" w:date="2017-03-14T10:34:00Z">
        <w:r>
          <w:rPr>
            <w:rFonts w:eastAsia="Microsoft YaHei"/>
          </w:rPr>
          <w:delText xml:space="preserve">tries </w:delText>
        </w:r>
      </w:del>
      <w:r>
        <w:rPr>
          <w:rFonts w:eastAsia="Microsoft YaHei"/>
        </w:rPr>
        <w:t>us</w:t>
      </w:r>
      <w:ins w:id="517" w:author="AnneMarieW" w:date="2017-03-14T10:34:00Z">
        <w:r>
          <w:rPr>
            <w:rFonts w:eastAsia="Microsoft YaHei"/>
          </w:rPr>
          <w:t>es</w:t>
        </w:r>
      </w:ins>
      <w:del w:id="518" w:author="AnneMarieW" w:date="2017-03-14T10:34:00Z">
        <w:r>
          <w:rPr>
            <w:rFonts w:eastAsia="Microsoft YaHei"/>
          </w:rPr>
          <w:delText>ing</w:delText>
        </w:r>
      </w:del>
      <w:r>
        <w:rPr>
          <w:rFonts w:eastAsia="Microsoft YaHei"/>
        </w:rPr>
        <w:t xml:space="preserve"> the </w:t>
      </w:r>
      <w:del w:id="519" w:author="Carol Nichols" w:date="2017-04-25T11:45:00Z">
        <w:r>
          <w:rPr>
            <w:rStyle w:val="Literal"/>
            <w:rFonts w:eastAsia="Microsoft YaHei"/>
          </w:rPr>
          <w:delText>`</w:delText>
        </w:r>
      </w:del>
      <w:r>
        <w:rPr>
          <w:rStyle w:val="Literal"/>
          <w:rFonts w:eastAsia="Microsoft YaHei"/>
          <w:rPrChange w:id="0" w:author="AnneMarieW" w:date="2017-03-14T10:33:00Z">
            <w:rPr>
              <w:sz w:val="20"/>
              <w:rFonts w:ascii="Courier" w:hAnsi="Courier" w:eastAsia="Microsoft YaHei"/>
              <w:color w:val="0000FF"/>
            </w:rPr>
          </w:rPrChange>
        </w:rPr>
        <w:t>println!</w:t>
      </w:r>
      <w:del w:id="521" w:author="Carol Nichols" w:date="2017-04-25T11:45:00Z">
        <w:r>
          <w:rPr>
            <w:rStyle w:val="Literal"/>
            <w:rFonts w:eastAsia="Microsoft YaHei"/>
          </w:rPr>
          <w:delText>`</w:delText>
        </w:r>
      </w:del>
      <w:r>
        <w:rPr>
          <w:rStyle w:val="Literal"/>
          <w:rFonts w:eastAsia="Microsoft YaHei"/>
        </w:rPr>
        <w:commentReference w:id="24"/>
      </w:r>
      <w:r>
        <w:rPr>
          <w:rStyle w:val="Literal"/>
          <w:rFonts w:eastAsia="Microsoft YaHei"/>
        </w:rPr>
        <w:commentReference w:id="25"/>
      </w:r>
      <w:r>
        <w:rPr>
          <w:rStyle w:val="Literal"/>
          <w:rFonts w:eastAsia="Microsoft YaHei"/>
        </w:rPr>
        <w:commentReference w:id="26"/>
      </w:r>
      <w:r>
        <w:rPr>
          <w:rFonts w:eastAsia="Microsoft YaHei"/>
        </w:rPr>
        <w:t xml:space="preserve"> macro as we have been</w:t>
      </w:r>
      <w:r>
        <w:rPr>
          <w:rFonts w:eastAsia="Microsoft YaHei"/>
        </w:rPr>
        <w:commentReference w:id="27"/>
      </w:r>
      <w:commentRangeStart w:id="29"/>
      <w:r>
        <w:rPr>
          <w:rFonts w:eastAsia="Microsoft YaHei"/>
        </w:rPr>
        <w:commentReference w:id="28"/>
      </w:r>
      <w:ins w:id="522" w:author="Carol Nichols" w:date="2017-04-25T12:27:00Z">
        <w:r>
          <w:rPr>
            <w:rFonts w:eastAsia="Microsoft YaHei"/>
          </w:rPr>
          <w:t xml:space="preserve"> in earlier chapters</w:t>
        </w:r>
      </w:ins>
      <w:r>
        <w:rPr>
          <w:rFonts w:eastAsia="Microsoft YaHei"/>
        </w:rPr>
        <w:t>:</w:t>
      </w:r>
      <w:commentRangeEnd w:id="29"/>
      <w:r>
        <w:commentReference w:id="29"/>
      </w:r>
      <w:r>
        <w:rPr>
          <w:rFonts w:eastAsia="Microsoft YaHei"/>
        </w:rPr>
      </w:r>
    </w:p>
    <w:p>
      <w:pPr>
        <w:pStyle w:val="ProductionDirective"/>
        <w:pPrChange w:id="0" w:author="janelle" w:date="2017-04-10T10:42:00Z"/>
        <w:rPr>
          <w:rFonts w:eastAsia="Microsoft YaHei"/>
        </w:rPr>
      </w:pPr>
      <w:bookmarkStart w:id="17" w:name="__DdeLink__16320_308490998"/>
      <w:bookmarkEnd w:id="17"/>
      <w:r>
        <w:rPr/>
        <w:t>Filename: src/main.rs</w:t>
      </w:r>
    </w:p>
    <w:p>
      <w:pPr>
        <w:pStyle w:val="CodeA"/>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t>println!("rect1 is {}", rect1);</w:t>
      </w:r>
    </w:p>
    <w:p>
      <w:pPr>
        <w:pStyle w:val="CodeC"/>
        <w:rPr/>
      </w:pPr>
      <w:r>
        <w:rPr>
          <w:rStyle w:val="LiteralGray"/>
        </w:rPr>
        <w:t>}</w:t>
      </w:r>
    </w:p>
    <w:p>
      <w:pPr>
        <w:pStyle w:val="Caption1"/>
        <w:rPr/>
      </w:pPr>
      <w:r>
        <w:rPr/>
        <w:t>Listing 5-</w:t>
      </w:r>
      <w:del w:id="523" w:author="Carol Nichols" w:date="2017-05-16T11:22:00Z">
        <w:r>
          <w:rPr/>
          <w:delText>5</w:delText>
        </w:r>
      </w:del>
      <w:ins w:id="524" w:author="Carol Nichols" w:date="2017-05-16T11:22:00Z">
        <w:r>
          <w:rPr/>
          <w:t>1</w:t>
        </w:r>
      </w:ins>
      <w:ins w:id="525" w:author="Carol Nichols" w:date="2017-07-09T16:48:00Z">
        <w:r>
          <w:rPr/>
          <w:t>1</w:t>
        </w:r>
      </w:ins>
      <w:r>
        <w:rPr/>
        <w:t xml:space="preserve">: Attempting to print a </w:t>
      </w:r>
      <w:del w:id="526" w:author="NSP " w:date="2017-03-06T11:06:00Z">
        <w:r>
          <w:rPr>
            <w:rStyle w:val="LiteralCaption"/>
          </w:rPr>
          <w:delText>`</w:delText>
        </w:r>
      </w:del>
      <w:r>
        <w:rPr>
          <w:rStyle w:val="LiteralCaption"/>
          <w:rPrChange w:id="0" w:author="AnneMarieW" w:date="2017-03-14T10:36:00Z">
            <w:rPr>
              <w:rFonts w:ascii="Courier" w:hAnsi="Courier"/>
              <w:color w:val="0000FF"/>
            </w:rPr>
          </w:rPrChange>
        </w:rPr>
        <w:t>Rectangle</w:t>
      </w:r>
      <w:del w:id="528" w:author="NSP " w:date="2017-03-06T11:06:00Z">
        <w:r>
          <w:rPr>
            <w:rStyle w:val="LiteralCaption"/>
          </w:rPr>
          <w:delText>`</w:delText>
        </w:r>
      </w:del>
      <w:r>
        <w:rPr>
          <w:rStyle w:val="LiteralCaption"/>
          <w:rPrChange w:id="0" w:author="AnneMarieW" w:date="2017-03-14T10:36:00Z">
            <w:rPr>
              <w:rFonts w:ascii="Courier" w:hAnsi="Courier"/>
              <w:color w:val="0000FF"/>
            </w:rPr>
          </w:rPrChange>
        </w:rPr>
        <w:t xml:space="preserve"> </w:t>
      </w:r>
      <w:r>
        <w:rPr/>
        <w:t>instance</w:t>
      </w:r>
    </w:p>
    <w:p>
      <w:pPr>
        <w:pStyle w:val="Body"/>
        <w:rPr>
          <w:rFonts w:eastAsia="Microsoft YaHei"/>
        </w:rPr>
      </w:pPr>
      <w:del w:id="530" w:author="AnneMarieW" w:date="2017-03-14T10:36:00Z">
        <w:r>
          <w:rPr>
            <w:rFonts w:eastAsia="Microsoft YaHei"/>
          </w:rPr>
          <w:delText>If</w:delText>
        </w:r>
      </w:del>
      <w:ins w:id="531" w:author="AnneMarieW" w:date="2017-03-14T10:36:00Z">
        <w:r>
          <w:rPr>
            <w:rFonts w:eastAsia="Microsoft YaHei"/>
          </w:rPr>
          <w:t>When</w:t>
        </w:r>
      </w:ins>
      <w:r>
        <w:rPr>
          <w:rFonts w:eastAsia="Microsoft YaHei"/>
        </w:rPr>
        <w:t xml:space="preserve"> we run this</w:t>
      </w:r>
      <w:ins w:id="532" w:author="AnneMarieW" w:date="2017-03-14T10:36:00Z">
        <w:r>
          <w:rPr>
            <w:rFonts w:eastAsia="Microsoft YaHei"/>
          </w:rPr>
          <w:t xml:space="preserve"> code</w:t>
        </w:r>
      </w:ins>
      <w:r>
        <w:rPr>
          <w:rFonts w:eastAsia="Microsoft YaHei"/>
        </w:rPr>
        <w:t>, we get an error with this core message:</w:t>
      </w:r>
    </w:p>
    <w:p>
      <w:pPr>
        <w:pStyle w:val="CodeSingle"/>
        <w:rPr/>
      </w:pPr>
      <w:r>
        <w:rPr/>
        <w:t>error[E0277]: the trait bound `Rectangle: std::fmt::Display` is not satisfied</w:t>
      </w:r>
    </w:p>
    <w:p>
      <w:pPr>
        <w:pStyle w:val="Body"/>
        <w:rPr/>
      </w:pPr>
      <w:r>
        <w:rPr>
          <w:rFonts w:eastAsia="Microsoft YaHei"/>
        </w:rPr>
        <w:t xml:space="preserve">The </w:t>
      </w:r>
      <w:r>
        <w:rPr>
          <w:rStyle w:val="Literal"/>
        </w:rPr>
        <w:t>println!</w:t>
      </w:r>
      <w:r>
        <w:rPr>
          <w:rFonts w:eastAsia="Microsoft YaHei"/>
        </w:rPr>
        <w:t xml:space="preserve"> macro can do many kinds of formatting, and by default, </w:t>
      </w:r>
      <w:r>
        <w:rPr>
          <w:rStyle w:val="Literal"/>
        </w:rPr>
        <w:t>{}</w:t>
      </w:r>
      <w:r>
        <w:rPr/>
        <w:t xml:space="preserve"> </w:t>
      </w:r>
      <w:r>
        <w:rPr>
          <w:rFonts w:eastAsia="Microsoft YaHei"/>
        </w:rPr>
        <w:t xml:space="preserve">tells </w:t>
      </w:r>
      <w:r>
        <w:rPr>
          <w:rStyle w:val="Literal"/>
        </w:rPr>
        <w:t>println!</w:t>
      </w:r>
      <w:r>
        <w:rPr>
          <w:rFonts w:eastAsia="Microsoft YaHei"/>
        </w:rPr>
        <w:t xml:space="preserve"> to use formatting known as </w:t>
      </w:r>
      <w:r>
        <w:rPr>
          <w:rStyle w:val="Literal"/>
        </w:rPr>
        <w:t>Display</w:t>
      </w:r>
      <w:r>
        <w:rPr>
          <w:rFonts w:eastAsia="Microsoft YaHei"/>
        </w:rPr>
        <w:t>: output intended for direct end</w:t>
      </w:r>
      <w:del w:id="533" w:author="AnneMarieW" w:date="2017-03-14T10:38:00Z">
        <w:r>
          <w:rPr>
            <w:rFonts w:eastAsia="Microsoft YaHei"/>
          </w:rPr>
          <w:delText>-</w:delText>
        </w:r>
      </w:del>
      <w:ins w:id="534"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535" w:author="AnneMarieW" w:date="2017-03-14T10:38:00Z">
        <w:r>
          <w:rPr>
            <w:rFonts w:eastAsia="Microsoft YaHei"/>
          </w:rPr>
          <w:delText>as</w:delText>
        </w:r>
      </w:del>
      <w:ins w:id="536"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structs, the way </w:t>
      </w:r>
      <w:r>
        <w:rPr>
          <w:rStyle w:val="Literal"/>
        </w:rPr>
        <w:t>println!</w:t>
      </w:r>
      <w:r>
        <w:rPr>
          <w:rFonts w:eastAsia="Microsoft YaHei"/>
        </w:rPr>
        <w:t xml:space="preserve"> should format the output is less clear </w:t>
      </w:r>
      <w:del w:id="537" w:author="AnneMarieW" w:date="2017-03-14T10:38:00Z">
        <w:r>
          <w:rPr>
            <w:rFonts w:eastAsia="Microsoft YaHei"/>
          </w:rPr>
          <w:delText>as</w:delText>
        </w:r>
      </w:del>
      <w:ins w:id="538" w:author="AnneMarieW" w:date="2017-03-14T10:38:00Z">
        <w:r>
          <w:rPr>
            <w:rFonts w:eastAsia="Microsoft YaHei"/>
          </w:rPr>
          <w:t>because</w:t>
        </w:r>
      </w:ins>
      <w:r>
        <w:rPr>
          <w:rFonts w:eastAsia="Microsoft YaHei"/>
        </w:rPr>
        <w:t xml:space="preserve"> there are more display possibilities: </w:t>
      </w:r>
      <w:ins w:id="539" w:author="AnneMarieW" w:date="2017-03-14T10:39:00Z">
        <w:r>
          <w:rPr>
            <w:rFonts w:eastAsia="Microsoft YaHei"/>
          </w:rPr>
          <w:t>d</w:t>
        </w:r>
      </w:ins>
      <w:del w:id="540" w:author="AnneMarieW" w:date="2017-03-14T10:39:00Z">
        <w:r>
          <w:rPr>
            <w:rFonts w:eastAsia="Microsoft YaHei"/>
          </w:rPr>
          <w:delText>D</w:delText>
        </w:r>
      </w:del>
      <w:r>
        <w:rPr>
          <w:rFonts w:eastAsia="Microsoft YaHei"/>
        </w:rPr>
        <w:t>o you want commas or not? Do you want to print the</w:t>
      </w:r>
      <w:del w:id="541" w:author="Carol Nichols" w:date="2017-04-25T13:18:00Z">
        <w:r>
          <w:rPr>
            <w:rFonts w:eastAsia="Microsoft YaHei"/>
          </w:rPr>
          <w:delText xml:space="preserve"> struct</w:delText>
        </w:r>
      </w:del>
      <w:r>
        <w:rPr>
          <w:rFonts w:eastAsia="Microsoft YaHei"/>
        </w:rPr>
        <w:t xml:space="preserve"> </w:t>
      </w:r>
      <w:del w:id="542" w:author="AnneMarieW" w:date="2017-03-14T11:17:00Z">
        <w:r>
          <w:rPr>
            <w:rStyle w:val="Literal"/>
            <w:rFonts w:eastAsia="Microsoft YaHei"/>
          </w:rPr>
          <w:delText>{}</w:delText>
        </w:r>
      </w:del>
      <w:ins w:id="543" w:author="AnneMarieW" w:date="2017-03-14T10:39:00Z">
        <w:r>
          <w:rPr>
            <w:rFonts w:eastAsia="Microsoft YaHei"/>
          </w:rPr>
          <w:t>curly brace</w:t>
        </w:r>
      </w:ins>
      <w:r>
        <w:rPr>
          <w:rFonts w:eastAsia="Microsoft YaHei"/>
        </w:rPr>
        <w:t>s</w:t>
      </w:r>
      <w:del w:id="544" w:author="Carol Nichols" w:date="2017-04-25T13:18:00Z">
        <w:r>
          <w:rPr>
            <w:rStyle w:val="Literal"/>
            <w:rFonts w:eastAsia="Microsoft YaHei"/>
          </w:rPr>
          <w:delText>{}</w:delText>
        </w:r>
      </w:del>
      <w:r>
        <w:rPr>
          <w:rFonts w:eastAsia="Microsoft YaHei"/>
        </w:rPr>
        <w:t xml:space="preserve">? Should all the fields be shown? </w:t>
      </w:r>
      <w:del w:id="545" w:author="AnneMarieW" w:date="2017-03-14T10:39:00Z">
        <w:r>
          <w:rPr>
            <w:rFonts w:eastAsia="Microsoft YaHei"/>
          </w:rPr>
          <w:delText xml:space="preserve">Because of </w:delText>
        </w:r>
      </w:del>
      <w:ins w:id="546" w:author="AnneMarieW" w:date="2017-03-14T10:39:00Z">
        <w:r>
          <w:rPr>
            <w:rFonts w:eastAsia="Microsoft YaHei"/>
          </w:rPr>
          <w:t xml:space="preserve">Due to </w:t>
        </w:r>
      </w:ins>
      <w:r>
        <w:rPr>
          <w:rFonts w:eastAsia="Microsoft YaHei"/>
        </w:rPr>
        <w:t>this ambiguity, Rust doesn’t try to guess what we want and structs do</w:t>
      </w:r>
      <w:del w:id="547" w:author="AnneMarieW" w:date="2017-03-14T10:39:00Z">
        <w:r>
          <w:rPr>
            <w:rFonts w:eastAsia="Microsoft YaHei"/>
          </w:rPr>
          <w:delText xml:space="preserve"> </w:delText>
        </w:r>
      </w:del>
      <w:r>
        <w:rPr>
          <w:rFonts w:eastAsia="Microsoft YaHei"/>
        </w:rPr>
        <w:t>n</w:t>
      </w:r>
      <w:del w:id="548" w:author="AnneMarieW" w:date="2017-03-14T10:39:00Z">
        <w:r>
          <w:rPr>
            <w:rFonts w:eastAsia="Microsoft YaHei"/>
          </w:rPr>
          <w:delText>o</w:delText>
        </w:r>
      </w:del>
      <w:ins w:id="549"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pPr>
        <w:pStyle w:val="Body"/>
        <w:rPr/>
      </w:pPr>
      <w:r>
        <w:rPr/>
        <w:t xml:space="preserve">If we </w:t>
      </w:r>
      <w:del w:id="550" w:author="AnneMarieW" w:date="2017-03-14T10:40:00Z">
        <w:r>
          <w:rPr/>
          <w:delText>keep</w:delText>
        </w:r>
      </w:del>
      <w:ins w:id="551" w:author="AnneMarieW" w:date="2017-03-14T10:40:00Z">
        <w:r>
          <w:rPr/>
          <w:t>continue</w:t>
        </w:r>
      </w:ins>
      <w:r>
        <w:rPr/>
        <w:t xml:space="preserve"> reading the errors,</w:t>
      </w:r>
      <w:del w:id="552" w:author="AnneMarieW" w:date="2017-03-14T10:40:00Z">
        <w:r>
          <w:rPr/>
          <w:delText xml:space="preserve"> though,</w:delText>
        </w:r>
      </w:del>
      <w:r>
        <w:rPr/>
        <w:t xml:space="preserve"> we’ll find this helpful note:</w:t>
      </w:r>
    </w:p>
    <w:p>
      <w:pPr>
        <w:pStyle w:val="CodeA"/>
        <w:rPr/>
      </w:pPr>
      <w:r>
        <w:rPr/>
        <w:t xml:space="preserve">note: `Rectangle` cannot be formatted with the default formatter; try using </w:t>
      </w:r>
    </w:p>
    <w:p>
      <w:pPr>
        <w:pStyle w:val="CodeC"/>
        <w:rPr/>
      </w:pPr>
      <w:r>
        <w:rPr/>
        <w:t>`:?`</w:t>
      </w:r>
      <w:r>
        <w:rPr>
          <w:rStyle w:val="PlainTextChar"/>
        </w:rPr>
        <w:t xml:space="preserve"> </w:t>
      </w:r>
      <w:r>
        <w:rPr/>
        <w:t>instead if you are using a format string</w:t>
      </w:r>
    </w:p>
    <w:p>
      <w:pPr>
        <w:pStyle w:val="Body"/>
        <w:rPr/>
      </w:pPr>
      <w:r>
        <w:rPr>
          <w:rFonts w:eastAsia="Microsoft YaHei"/>
        </w:rPr>
        <w:t xml:space="preserve">Let’s try it! The </w:t>
      </w:r>
      <w:r>
        <w:rPr>
          <w:rStyle w:val="Literal"/>
        </w:rPr>
        <w:t>println!</w:t>
      </w:r>
      <w:r>
        <w:rPr>
          <w:rFonts w:eastAsia="Microsoft YaHei"/>
        </w:rPr>
        <w:t xml:space="preserve"> </w:t>
      </w:r>
      <w:ins w:id="553" w:author="Carol Nichols" w:date="2017-04-25T12:29:00Z">
        <w:r>
          <w:rPr>
            <w:rFonts w:eastAsia="Microsoft YaHei"/>
          </w:rPr>
          <w:t>m</w:t>
        </w:r>
      </w:ins>
      <w:ins w:id="554" w:author="AnneMarieW" w:date="2017-03-14T10:40:00Z">
        <w:r>
          <w:rPr>
            <w:rFonts w:eastAsia="Microsoft YaHei"/>
          </w:rPr>
          <w:t>acro</w:t>
        </w:r>
      </w:ins>
      <w:ins w:id="555" w:author="Carol Nichols" w:date="2017-04-25T12:29:00Z">
        <w:r>
          <w:rPr>
            <w:rFonts w:eastAsia="Microsoft YaHei"/>
          </w:rPr>
          <w:t xml:space="preserve"> call</w:t>
        </w:r>
      </w:ins>
      <w:ins w:id="556" w:author="AnneMarieW" w:date="2017-03-14T10:40:00Z">
        <w:r>
          <w:rPr>
            <w:rFonts w:eastAsia="Microsoft YaHei"/>
          </w:rPr>
          <w:t xml:space="preserve"> </w:t>
        </w:r>
      </w:ins>
      <w:r>
        <w:rPr>
          <w:rFonts w:eastAsia="Microsoft YaHei"/>
        </w:rPr>
        <w:t xml:space="preserve">will now look like </w:t>
      </w:r>
      <w:r>
        <w:rPr>
          <w:rStyle w:val="Literal"/>
        </w:rPr>
        <w:t>println!("rect1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r>
        <w:rPr>
          <w:rStyle w:val="Literal"/>
        </w:rPr>
        <w:t>println!</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struct in a way that is useful for developers so </w:t>
      </w:r>
      <w:del w:id="557" w:author="AnneMarieW" w:date="2017-03-14T10:40:00Z">
        <w:r>
          <w:rPr>
            <w:rFonts w:eastAsia="Microsoft YaHei"/>
          </w:rPr>
          <w:delText xml:space="preserve">that </w:delText>
        </w:r>
      </w:del>
      <w:r>
        <w:rPr>
          <w:rFonts w:eastAsia="Microsoft YaHei"/>
        </w:rPr>
        <w:t>we can see its value while we</w:t>
      </w:r>
      <w:del w:id="558" w:author="AnneMarieW" w:date="2017-03-14T10:40:00Z">
        <w:r>
          <w:rPr>
            <w:rFonts w:eastAsia="Microsoft YaHei"/>
          </w:rPr>
          <w:delText xml:space="preserve"> a</w:delText>
        </w:r>
      </w:del>
      <w:ins w:id="559" w:author="AnneMarieW" w:date="2017-03-14T10:40:00Z">
        <w:r>
          <w:rPr>
            <w:rFonts w:eastAsia="Microsoft YaHei"/>
          </w:rPr>
          <w:t>’</w:t>
        </w:r>
      </w:ins>
      <w:r>
        <w:rPr>
          <w:rFonts w:eastAsia="Microsoft YaHei"/>
        </w:rPr>
        <w:t>re debugging our code.</w:t>
      </w:r>
    </w:p>
    <w:p>
      <w:pPr>
        <w:pStyle w:val="Body"/>
        <w:rPr/>
      </w:pPr>
      <w:del w:id="560" w:author="AnneMarieW" w:date="2017-03-14T10:41:00Z">
        <w:r>
          <w:rPr/>
          <w:delText>Let’s try r</w:delText>
        </w:r>
      </w:del>
      <w:ins w:id="561" w:author="AnneMarieW" w:date="2017-03-14T10:41:00Z">
        <w:r>
          <w:rPr/>
          <w:t>R</w:t>
        </w:r>
      </w:ins>
      <w:r>
        <w:rPr/>
        <w:t>un</w:t>
      </w:r>
      <w:del w:id="562" w:author="AnneMarieW" w:date="2017-03-14T10:41:00Z">
        <w:r>
          <w:rPr/>
          <w:delText>ning</w:delText>
        </w:r>
      </w:del>
      <w:ins w:id="563" w:author="AnneMarieW" w:date="2017-03-14T10:41:00Z">
        <w:r>
          <w:rPr/>
          <w:t xml:space="preserve"> the code</w:t>
        </w:r>
      </w:ins>
      <w:r>
        <w:rPr/>
        <w:t xml:space="preserve"> with this change</w:t>
      </w:r>
      <w:ins w:id="564" w:author="AnneMarieW" w:date="2017-03-14T10:41:00Z">
        <w:r>
          <w:rPr/>
          <w:t xml:space="preserve">. </w:t>
        </w:r>
      </w:ins>
      <w:del w:id="565" w:author="AnneMarieW" w:date="2017-03-14T10:41:00Z">
        <w:r>
          <w:rPr/>
          <w:delText xml:space="preserve"> and… d</w:delText>
        </w:r>
      </w:del>
      <w:ins w:id="566" w:author="AnneMarieW" w:date="2017-03-14T10:41:00Z">
        <w:r>
          <w:rPr/>
          <w:t>D</w:t>
        </w:r>
      </w:ins>
      <w:r>
        <w:rPr/>
        <w:t>rat</w:t>
      </w:r>
      <w:del w:id="567" w:author="AnneMarieW" w:date="2017-03-14T10:41:00Z">
        <w:r>
          <w:rPr/>
          <w:delText>.</w:delText>
        </w:r>
      </w:del>
      <w:ins w:id="568" w:author="AnneMarieW" w:date="2017-03-14T10:41:00Z">
        <w:r>
          <w:rPr/>
          <w:t>!</w:t>
        </w:r>
      </w:ins>
      <w:r>
        <w:rPr/>
        <w:t xml:space="preserve"> We still get an error:</w:t>
      </w:r>
    </w:p>
    <w:p>
      <w:pPr>
        <w:pStyle w:val="CodeSingle"/>
        <w:rPr/>
      </w:pPr>
      <w:r>
        <w:rPr/>
        <w:t>error: the trait bound `Rectangle: std::fmt::Debug` is not satisfied</w:t>
      </w:r>
    </w:p>
    <w:p>
      <w:pPr>
        <w:pStyle w:val="Body"/>
        <w:rPr/>
      </w:pPr>
      <w:ins w:id="569" w:author="AnneMarieW" w:date="2017-03-14T10:41:00Z">
        <w:r>
          <w:rPr/>
          <w:t>But a</w:t>
        </w:r>
      </w:ins>
      <w:del w:id="570" w:author="AnneMarieW" w:date="2017-03-14T10:41:00Z">
        <w:r>
          <w:rPr/>
          <w:delText>A</w:delText>
        </w:r>
      </w:del>
      <w:r>
        <w:rPr/>
        <w:t xml:space="preserve">gain, </w:t>
      </w:r>
      <w:del w:id="571" w:author="AnneMarieW" w:date="2017-03-14T10:41:00Z">
        <w:r>
          <w:rPr/>
          <w:delText xml:space="preserve">though, </w:delText>
        </w:r>
      </w:del>
      <w:r>
        <w:rPr/>
        <w:t xml:space="preserve">the compiler </w:t>
      </w:r>
      <w:del w:id="572" w:author="AnneMarieW" w:date="2017-03-14T10:41:00Z">
        <w:r>
          <w:rPr/>
          <w:delText xml:space="preserve">has </w:delText>
        </w:r>
      </w:del>
      <w:r>
        <w:rPr/>
        <w:t>give</w:t>
      </w:r>
      <w:ins w:id="573" w:author="AnneMarieW" w:date="2017-03-14T10:41:00Z">
        <w:r>
          <w:rPr/>
          <w:t>s</w:t>
        </w:r>
      </w:ins>
      <w:del w:id="574" w:author="AnneMarieW" w:date="2017-03-14T10:41:00Z">
        <w:r>
          <w:rPr/>
          <w:delText>n</w:delText>
        </w:r>
      </w:del>
      <w:r>
        <w:rPr/>
        <w:t xml:space="preserve"> us a helpful note</w:t>
      </w:r>
      <w:del w:id="575" w:author="AnneMarieW" w:date="2017-03-14T10:41:00Z">
        <w:r>
          <w:rPr/>
          <w:delText>!</w:delText>
        </w:r>
      </w:del>
      <w:ins w:id="576" w:author="AnneMarieW" w:date="2017-03-14T10:41:00Z">
        <w:r>
          <w:rPr/>
          <w:t>:</w:t>
        </w:r>
      </w:ins>
    </w:p>
    <w:p>
      <w:pPr>
        <w:pStyle w:val="CodeA"/>
        <w:rPr/>
      </w:pPr>
      <w:r>
        <w:rPr/>
        <w:t xml:space="preserve">note: `Rectangle` cannot be formatted using `:?`; if it is defined in your </w:t>
      </w:r>
    </w:p>
    <w:p>
      <w:pPr>
        <w:pStyle w:val="CodeC"/>
        <w:rPr/>
      </w:pPr>
      <w:r>
        <w:rPr/>
        <w:t>crate, add `#[derive(Debug)]` or manually implement it</w:t>
      </w:r>
    </w:p>
    <w:p>
      <w:pPr>
        <w:pStyle w:val="Body"/>
        <w:rPr/>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577" w:author="AnneMarieW" w:date="2017-03-14T10:42:00Z">
        <w:r>
          <w:rPr>
            <w:rFonts w:eastAsia="Microsoft YaHei"/>
          </w:rPr>
          <w:delText xml:space="preserve">having </w:delText>
        </w:r>
      </w:del>
      <w:ins w:id="578" w:author="AnneMarieW" w:date="2017-03-14T10:42:00Z">
        <w:r>
          <w:rPr>
            <w:rFonts w:eastAsia="Microsoft YaHei"/>
          </w:rPr>
          <w:t xml:space="preserve">make </w:t>
        </w:r>
      </w:ins>
      <w:r>
        <w:rPr>
          <w:rFonts w:eastAsia="Microsoft YaHei"/>
        </w:rPr>
        <w:t>that functionality</w:t>
      </w:r>
      <w:del w:id="579" w:author="AnneMarieW" w:date="2017-03-14T10:42:00Z">
        <w:r>
          <w:rPr>
            <w:rFonts w:eastAsia="Microsoft YaHei"/>
          </w:rPr>
          <w:delText xml:space="preserve"> be</w:delText>
        </w:r>
      </w:del>
      <w:r>
        <w:rPr>
          <w:rFonts w:eastAsia="Microsoft YaHei"/>
        </w:rPr>
        <w:t xml:space="preserve"> available for our struct. To do that, we add the annotation </w:t>
      </w:r>
      <w:r>
        <w:rPr>
          <w:rStyle w:val="Literal"/>
        </w:rPr>
        <w:t>#[derive(Debug)]</w:t>
      </w:r>
      <w:r>
        <w:rPr>
          <w:rFonts w:eastAsia="Microsoft YaHei"/>
        </w:rPr>
        <w:t xml:space="preserve"> just before </w:t>
      </w:r>
      <w:del w:id="580" w:author="AnneMarieW" w:date="2017-03-14T10:42:00Z">
        <w:r>
          <w:rPr>
            <w:rFonts w:eastAsia="Microsoft YaHei"/>
          </w:rPr>
          <w:delText>our</w:delText>
        </w:r>
      </w:del>
      <w:ins w:id="581" w:author="AnneMarieW" w:date="2017-03-14T10:42:00Z">
        <w:r>
          <w:rPr>
            <w:rFonts w:eastAsia="Microsoft YaHei"/>
          </w:rPr>
          <w:t>the</w:t>
        </w:r>
      </w:ins>
      <w:r>
        <w:rPr>
          <w:rFonts w:eastAsia="Microsoft YaHei"/>
        </w:rPr>
        <w:t xml:space="preserve"> struct definition, as shown in Listing 5-</w:t>
      </w:r>
      <w:del w:id="582" w:author="Carol Nichols" w:date="2017-05-16T11:22:00Z">
        <w:r>
          <w:rPr>
            <w:rFonts w:eastAsia="Microsoft YaHei"/>
          </w:rPr>
          <w:delText>6</w:delText>
        </w:r>
      </w:del>
      <w:ins w:id="583" w:author="Carol Nichols" w:date="2017-05-16T11:22:00Z">
        <w:r>
          <w:rPr>
            <w:rFonts w:eastAsia="Microsoft YaHei"/>
          </w:rPr>
          <w:t>1</w:t>
        </w:r>
      </w:ins>
      <w:ins w:id="584" w:author="Carol Nichols" w:date="2017-07-09T16:49:00Z">
        <w:r>
          <w:rPr>
            <w:rFonts w:eastAsia="Microsoft YaHei"/>
          </w:rPr>
          <w:t>2</w:t>
        </w:r>
      </w:ins>
      <w:r>
        <w:rPr>
          <w:rFonts w:eastAsia="Microsoft YaHei"/>
        </w:rPr>
        <w:t>:</w:t>
      </w:r>
    </w:p>
    <w:p>
      <w:pPr>
        <w:pStyle w:val="ProductionDirective"/>
        <w:rPr/>
      </w:pPr>
      <w:ins w:id="585" w:author="Carol Nichols" w:date="2017-04-25T16:33:00Z">
        <w:r>
          <w:rPr>
            <w:rFonts w:eastAsia="Microsoft YaHei"/>
          </w:rPr>
          <w:t>Filename: src/main.rs</w:t>
        </w:r>
      </w:ins>
    </w:p>
    <w:p>
      <w:pPr>
        <w:pStyle w:val="CodeA"/>
        <w:rPr/>
      </w:pPr>
      <w:r>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rStyle w:val="LiteralGray"/>
        </w:rPr>
        <w:t>println!("rect1 is</w:t>
      </w:r>
      <w:r>
        <w:rPr/>
        <w:t xml:space="preserve"> {:?}</w:t>
      </w:r>
      <w:r>
        <w:rPr>
          <w:rStyle w:val="LiteralGray"/>
        </w:rPr>
        <w:t>", rect1);</w:t>
      </w:r>
    </w:p>
    <w:p>
      <w:pPr>
        <w:pStyle w:val="CodeC"/>
        <w:rPr/>
      </w:pPr>
      <w:r>
        <w:rPr>
          <w:rStyle w:val="LiteralGray"/>
        </w:rPr>
        <w:t>}</w:t>
      </w:r>
    </w:p>
    <w:p>
      <w:pPr>
        <w:pStyle w:val="Caption1"/>
        <w:rPr/>
      </w:pPr>
      <w:r>
        <w:rPr/>
        <w:t>Listing 5-</w:t>
      </w:r>
      <w:del w:id="586" w:author="Carol Nichols" w:date="2017-05-16T11:22:00Z">
        <w:r>
          <w:rPr/>
          <w:delText>6</w:delText>
        </w:r>
      </w:del>
      <w:ins w:id="587" w:author="Carol Nichols" w:date="2017-05-16T11:22:00Z">
        <w:r>
          <w:rPr/>
          <w:t>1</w:t>
        </w:r>
      </w:ins>
      <w:ins w:id="588" w:author="Carol Nichols" w:date="2017-07-09T16:49:00Z">
        <w:r>
          <w:rPr/>
          <w:t>2</w:t>
        </w:r>
      </w:ins>
      <w:r>
        <w:rPr/>
        <w:t xml:space="preserve">: Adding the annotation to derive the </w:t>
      </w:r>
      <w:r>
        <w:rPr>
          <w:rStyle w:val="LiteralCaption"/>
        </w:rPr>
        <w:t>Debug</w:t>
      </w:r>
      <w:r>
        <w:rPr/>
        <w:t xml:space="preserve"> trait and printing the </w:t>
      </w:r>
      <w:r>
        <w:rPr>
          <w:rStyle w:val="LiteralCaption"/>
        </w:rPr>
        <w:t>Rectangle</w:t>
      </w:r>
      <w:r>
        <w:rPr/>
        <w:t xml:space="preserve"> instance using debug formatting</w:t>
      </w:r>
    </w:p>
    <w:p>
      <w:pPr>
        <w:pStyle w:val="Body"/>
        <w:rPr>
          <w:rFonts w:eastAsia="Microsoft YaHei"/>
        </w:rPr>
      </w:pPr>
      <w:del w:id="589" w:author="AnneMarieW" w:date="2017-03-14T10:43:00Z">
        <w:r>
          <w:rPr>
            <w:rFonts w:eastAsia="Microsoft YaHei"/>
          </w:rPr>
          <w:delText xml:space="preserve">At this point, if </w:delText>
        </w:r>
      </w:del>
      <w:ins w:id="590" w:author="AnneMarieW" w:date="2017-03-14T10:43:00Z">
        <w:r>
          <w:rPr>
            <w:rFonts w:eastAsia="Microsoft YaHei"/>
          </w:rPr>
          <w:t xml:space="preserve">Now when </w:t>
        </w:r>
      </w:ins>
      <w:r>
        <w:rPr>
          <w:rFonts w:eastAsia="Microsoft YaHei"/>
        </w:rPr>
        <w:t>we run th</w:t>
      </w:r>
      <w:del w:id="591" w:author="AnneMarieW" w:date="2017-03-14T10:43:00Z">
        <w:r>
          <w:rPr>
            <w:rFonts w:eastAsia="Microsoft YaHei"/>
          </w:rPr>
          <w:delText>is</w:delText>
        </w:r>
      </w:del>
      <w:ins w:id="592" w:author="AnneMarieW" w:date="2017-03-14T10:43:00Z">
        <w:r>
          <w:rPr>
            <w:rFonts w:eastAsia="Microsoft YaHei"/>
          </w:rPr>
          <w:t>e</w:t>
        </w:r>
      </w:ins>
      <w:r>
        <w:rPr>
          <w:rFonts w:eastAsia="Microsoft YaHei"/>
        </w:rPr>
        <w:t xml:space="preserve"> program, we won’t get any errors and we’ll see the following output:</w:t>
      </w:r>
    </w:p>
    <w:p>
      <w:pPr>
        <w:pStyle w:val="CodeSingle"/>
        <w:rPr/>
      </w:pPr>
      <w:r>
        <w:rPr/>
        <w:t>rect1 is Rectangle { length: 50, width: 30 }</w:t>
      </w:r>
    </w:p>
    <w:p>
      <w:pPr>
        <w:pStyle w:val="Body"/>
        <w:rPr/>
      </w:pPr>
      <w:r>
        <w:rPr>
          <w:rFonts w:eastAsia="Microsoft YaHei"/>
        </w:rPr>
        <w:t xml:space="preserve">Nice! It’s not the prettiest output, but it shows the values of all the fields for this instance, which would definitely help during debugging. </w:t>
      </w:r>
      <w:del w:id="593" w:author="NSP " w:date="2017-03-06T11:11:00Z">
        <w:r>
          <w:rPr>
            <w:rFonts w:eastAsia="Microsoft YaHei"/>
          </w:rPr>
          <w:delText xml:space="preserve"> that is a bit prettier and easier to read, which can be helpful with If we want output</w:delText>
        </w:r>
      </w:del>
      <w:ins w:id="594" w:author="NSP " w:date="2017-03-06T11:11:00Z">
        <w:r>
          <w:rPr>
            <w:rFonts w:eastAsia="Microsoft YaHei"/>
          </w:rPr>
          <w:t xml:space="preserve">When we have </w:t>
        </w:r>
      </w:ins>
      <w:r>
        <w:rPr>
          <w:rFonts w:eastAsia="Microsoft YaHei"/>
        </w:rPr>
        <w:t>larger structs</w:t>
      </w:r>
      <w:ins w:id="595" w:author="AnneMarieW" w:date="2017-03-14T10:51:00Z">
        <w:r>
          <w:rPr>
            <w:rFonts w:eastAsia="Microsoft YaHei"/>
          </w:rPr>
          <w:t>,</w:t>
        </w:r>
      </w:ins>
      <w:ins w:id="596" w:author="NSP " w:date="2017-03-06T11:11:00Z">
        <w:r>
          <w:rPr>
            <w:rFonts w:eastAsia="Microsoft YaHei"/>
          </w:rPr>
          <w:t xml:space="preserve"> it</w:t>
        </w:r>
      </w:ins>
      <w:ins w:id="597" w:author="AnneMarieW" w:date="2017-03-14T10:51:00Z">
        <w:r>
          <w:rPr>
            <w:rFonts w:eastAsia="Microsoft YaHei"/>
          </w:rPr>
          <w:t>’s</w:t>
        </w:r>
      </w:ins>
      <w:ins w:id="598" w:author="NSP " w:date="2017-03-06T11:11:00Z">
        <w:r>
          <w:rPr>
            <w:rFonts w:eastAsia="Microsoft YaHei"/>
          </w:rPr>
          <w:t xml:space="preserve"> </w:t>
        </w:r>
      </w:ins>
      <w:del w:id="599" w:author="AnneMarieW" w:date="2017-03-14T10:51:00Z">
        <w:r>
          <w:rPr>
            <w:rFonts w:eastAsia="Microsoft YaHei"/>
          </w:rPr>
          <w:delText xml:space="preserve">can be </w:delText>
        </w:r>
      </w:del>
      <w:ins w:id="600" w:author="NSP " w:date="2017-03-06T11:11:00Z">
        <w:r>
          <w:rPr>
            <w:rFonts w:eastAsia="Microsoft YaHei"/>
          </w:rPr>
          <w:t>useful to have output that</w:t>
        </w:r>
      </w:ins>
      <w:ins w:id="601" w:author="AnneMarieW" w:date="2017-03-14T10:51:00Z">
        <w:r>
          <w:rPr>
            <w:rFonts w:eastAsia="Microsoft YaHei"/>
          </w:rPr>
          <w:t>’</w:t>
        </w:r>
      </w:ins>
      <w:del w:id="602" w:author="AnneMarieW" w:date="2017-03-14T10:51:00Z">
        <w:r>
          <w:rPr>
            <w:rFonts w:eastAsia="Microsoft YaHei"/>
          </w:rPr>
          <w:delText>'</w:delText>
        </w:r>
      </w:del>
      <w:ins w:id="603" w:author="NSP " w:date="2017-03-06T11:11:00Z">
        <w:r>
          <w:rPr>
            <w:rFonts w:eastAsia="Microsoft YaHei"/>
          </w:rPr>
          <w:t xml:space="preserve">s a bit </w:t>
        </w:r>
      </w:ins>
      <w:del w:id="604" w:author="AnneMarieW" w:date="2017-03-14T10:52:00Z">
        <w:r>
          <w:rPr>
            <w:rFonts w:eastAsia="Microsoft YaHei"/>
          </w:rPr>
          <w:delText xml:space="preserve">prettier and </w:delText>
        </w:r>
      </w:del>
      <w:ins w:id="605" w:author="NSP "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606" w:author="AnneMarieW" w:date="2017-03-14T10:52:00Z">
        <w:r>
          <w:rPr>
            <w:rFonts w:eastAsia="Microsoft YaHei"/>
          </w:rPr>
          <w:delText xml:space="preserve"> place</w:delText>
        </w:r>
      </w:del>
      <w:ins w:id="607"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r>
        <w:rPr>
          <w:rStyle w:val="Literal"/>
          <w:rFonts w:eastAsia="Microsoft YaHei"/>
        </w:rPr>
        <w:t>println!</w:t>
      </w:r>
      <w:r>
        <w:rPr>
          <w:rFonts w:eastAsia="Microsoft YaHei"/>
        </w:rPr>
        <w:t xml:space="preserve"> string. </w:t>
      </w:r>
      <w:del w:id="608" w:author="AnneMarieW" w:date="2017-03-14T10:53:00Z">
        <w:r>
          <w:rPr>
            <w:rFonts w:eastAsia="Microsoft YaHei"/>
          </w:rPr>
          <w:delText>If</w:delText>
        </w:r>
      </w:del>
      <w:ins w:id="609" w:author="AnneMarieW" w:date="2017-03-14T10:53:00Z">
        <w:r>
          <w:rPr>
            <w:rFonts w:eastAsia="Microsoft YaHei"/>
          </w:rPr>
          <w:t>When</w:t>
        </w:r>
      </w:ins>
      <w:r>
        <w:rPr>
          <w:rFonts w:eastAsia="Microsoft YaHei"/>
        </w:rPr>
        <w:t xml:space="preserve"> we use the </w:t>
      </w:r>
      <w:del w:id="610" w:author="AnneMarieW" w:date="2017-03-14T10:52:00Z">
        <w:r>
          <w:rPr>
            <w:rFonts w:eastAsia="Microsoft YaHei"/>
          </w:rPr>
          <w:delText xml:space="preserve">pretty debug </w:delText>
        </w:r>
      </w:del>
      <w:ins w:id="611" w:author="AnneMarieW" w:date="2017-03-14T10:52:00Z">
        <w:r>
          <w:rPr>
            <w:rStyle w:val="Literal"/>
            <w:rFonts w:eastAsia="Microsoft YaHei"/>
          </w:rPr>
          <w:t>{:#?}</w:t>
        </w:r>
      </w:ins>
      <w:ins w:id="612" w:author="AnneMarieW" w:date="2017-03-14T10:52:00Z">
        <w:r>
          <w:rPr>
            <w:rFonts w:eastAsia="Microsoft YaHei"/>
          </w:rPr>
          <w:t xml:space="preserve"> </w:t>
        </w:r>
      </w:ins>
      <w:r>
        <w:rPr>
          <w:rFonts w:eastAsia="Microsoft YaHei"/>
        </w:rPr>
        <w:t>style in th</w:t>
      </w:r>
      <w:del w:id="613" w:author="AnneMarieW" w:date="2017-03-14T10:53:00Z">
        <w:r>
          <w:rPr>
            <w:rFonts w:eastAsia="Microsoft YaHei"/>
          </w:rPr>
          <w:delText>is</w:delText>
        </w:r>
      </w:del>
      <w:ins w:id="614" w:author="AnneMarieW" w:date="2017-03-14T10:53:00Z">
        <w:r>
          <w:rPr>
            <w:rFonts w:eastAsia="Microsoft YaHei"/>
          </w:rPr>
          <w:t>e</w:t>
        </w:r>
      </w:ins>
      <w:r>
        <w:rPr>
          <w:rFonts w:eastAsia="Microsoft YaHei"/>
        </w:rPr>
        <w:t xml:space="preserve"> example, the output will look like</w:t>
      </w:r>
      <w:ins w:id="615" w:author="AnneMarieW" w:date="2017-03-14T10:53:00Z">
        <w:r>
          <w:rPr>
            <w:rFonts w:eastAsia="Microsoft YaHei"/>
          </w:rPr>
          <w:t xml:space="preserve"> this</w:t>
        </w:r>
      </w:ins>
      <w:r>
        <w:rPr>
          <w:rFonts w:eastAsia="Microsoft YaHei"/>
        </w:rPr>
        <w:t>:</w:t>
      </w:r>
    </w:p>
    <w:p>
      <w:pPr>
        <w:pStyle w:val="CodeA"/>
        <w:rPr/>
      </w:pPr>
      <w:commentRangeStart w:id="30"/>
      <w:r>
        <w:rPr>
          <w:rPrChange w:id="0" w:author="Carol Nichols" w:date="2017-04-25T12:30:00Z"/>
        </w:rPr>
        <w:t>rect1 is Rectangle {</w:t>
      </w:r>
    </w:p>
    <w:p>
      <w:pPr>
        <w:pStyle w:val="CodeB"/>
        <w:rPr/>
      </w:pPr>
      <w:r>
        <w:rPr>
          <w:rPrChange w:id="0" w:author="Carol Nichols" w:date="2017-04-25T12:30:00Z"/>
        </w:rPr>
        <w:t xml:space="preserve">    </w:t>
      </w:r>
      <w:r>
        <w:rPr>
          <w:rPrChange w:id="0" w:author="Carol Nichols" w:date="2017-04-25T12:30:00Z"/>
        </w:rPr>
        <w:t>length: 50,</w:t>
      </w:r>
    </w:p>
    <w:p>
      <w:pPr>
        <w:pStyle w:val="CodeB"/>
        <w:rPr/>
      </w:pPr>
      <w:r>
        <w:rPr>
          <w:rPrChange w:id="0" w:author="Carol Nichols" w:date="2017-04-25T12:30:00Z"/>
        </w:rPr>
        <w:t xml:space="preserve">    </w:t>
      </w:r>
      <w:r>
        <w:rPr>
          <w:rPrChange w:id="0" w:author="Carol Nichols" w:date="2017-04-25T12:30:00Z"/>
        </w:rPr>
        <w:t>width: 30</w:t>
      </w:r>
    </w:p>
    <w:p>
      <w:pPr>
        <w:pStyle w:val="CodeC"/>
        <w:rPr/>
      </w:pPr>
      <w:r>
        <w:rPr>
          <w:rPrChange w:id="0" w:author="Carol Nichols" w:date="2017-04-25T12:30:00Z"/>
        </w:rPr>
        <w:t>}</w:t>
      </w:r>
    </w:p>
    <w:p>
      <w:pPr>
        <w:pStyle w:val="Body"/>
        <w:rPr>
          <w:rFonts w:eastAsia="Microsoft YaHei"/>
        </w:rPr>
      </w:pPr>
      <w:del w:id="622" w:author="AnneMarieW" w:date="2017-03-14T10:53:00Z">
        <w:r>
          <w:rPr>
            <w:rFonts w:eastAsia="Microsoft YaHei"/>
          </w:rPr>
          <w:delText xml:space="preserve">There are a number of traits </w:delText>
        </w:r>
      </w:del>
      <w:r>
        <w:rPr>
          <w:rFonts w:eastAsia="Microsoft YaHei"/>
        </w:rPr>
      </w:r>
      <w:commentRangeEnd w:id="30"/>
      <w:r>
        <w:commentReference w:id="30"/>
      </w:r>
      <w:r>
        <w:rPr>
          <w:rFonts w:eastAsia="Microsoft YaHei"/>
        </w:rPr>
        <w:commentReference w:id="31"/>
      </w:r>
      <w:r>
        <w:rPr>
          <w:rFonts w:eastAsia="Microsoft YaHei"/>
        </w:rPr>
        <w:t>Rust has provided</w:t>
      </w:r>
      <w:ins w:id="623"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rPr/>
        <w:t xml:space="preserve"> </w:t>
      </w:r>
      <w:r>
        <w:rPr>
          <w:rFonts w:eastAsia="Microsoft YaHei"/>
        </w:rPr>
        <w:t xml:space="preserve">annotation that can add useful behavior to our custom types. Those traits and their behaviors are listed in Appendix C. We’ll </w:t>
      </w:r>
      <w:del w:id="624" w:author="AnneMarieW" w:date="2017-03-14T10:54:00Z">
        <w:r>
          <w:rPr>
            <w:rFonts w:eastAsia="Microsoft YaHei"/>
          </w:rPr>
          <w:delText xml:space="preserve">be </w:delText>
        </w:r>
      </w:del>
      <w:r>
        <w:rPr>
          <w:rFonts w:eastAsia="Microsoft YaHei"/>
        </w:rPr>
        <w:t>cover</w:t>
      </w:r>
      <w:del w:id="625" w:author="AnneMarieW" w:date="2017-03-14T10:54:00Z">
        <w:r>
          <w:rPr>
            <w:rFonts w:eastAsia="Microsoft YaHei"/>
          </w:rPr>
          <w:delText>ing</w:delText>
        </w:r>
      </w:del>
      <w:r>
        <w:rPr>
          <w:rFonts w:eastAsia="Microsoft YaHei"/>
        </w:rPr>
        <w:t xml:space="preserve"> how to implement these traits with custom behavior</w:t>
      </w:r>
      <w:del w:id="626" w:author="AnneMarieW" w:date="2017-03-14T10:54:00Z">
        <w:r>
          <w:rPr>
            <w:rFonts w:eastAsia="Microsoft YaHei"/>
          </w:rPr>
          <w:delText>,</w:delText>
        </w:r>
      </w:del>
      <w:r>
        <w:rPr>
          <w:rFonts w:eastAsia="Microsoft YaHei"/>
        </w:rPr>
        <w:t xml:space="preserve"> as well as </w:t>
      </w:r>
      <w:ins w:id="627" w:author="AnneMarieW" w:date="2017-03-14T10:53:00Z">
        <w:r>
          <w:rPr>
            <w:rFonts w:eastAsia="Microsoft YaHei"/>
          </w:rPr>
          <w:t xml:space="preserve">how to </w:t>
        </w:r>
      </w:ins>
      <w:r>
        <w:rPr>
          <w:rFonts w:eastAsia="Microsoft YaHei"/>
        </w:rPr>
        <w:t>creat</w:t>
      </w:r>
      <w:ins w:id="628" w:author="AnneMarieW" w:date="2017-03-14T10:53:00Z">
        <w:r>
          <w:rPr>
            <w:rFonts w:eastAsia="Microsoft YaHei"/>
          </w:rPr>
          <w:t>e</w:t>
        </w:r>
      </w:ins>
      <w:del w:id="629" w:author="AnneMarieW" w:date="2017-03-14T10:53:00Z">
        <w:r>
          <w:rPr>
            <w:rFonts w:eastAsia="Microsoft YaHei"/>
          </w:rPr>
          <w:delText>ing</w:delText>
        </w:r>
      </w:del>
      <w:r>
        <w:rPr>
          <w:rFonts w:eastAsia="Microsoft YaHei"/>
        </w:rPr>
        <w:t xml:space="preserve"> your own traits</w:t>
      </w:r>
      <w:del w:id="630" w:author="AnneMarieW" w:date="2017-03-14T10:53:00Z">
        <w:r>
          <w:rPr>
            <w:rFonts w:eastAsia="Microsoft YaHei"/>
          </w:rPr>
          <w:delText>,</w:delText>
        </w:r>
      </w:del>
      <w:r>
        <w:rPr>
          <w:rFonts w:eastAsia="Microsoft YaHei"/>
        </w:rPr>
        <w:t xml:space="preserve"> in Chapter 10.</w:t>
      </w:r>
    </w:p>
    <w:p>
      <w:pPr>
        <w:pStyle w:val="ProductionDirective"/>
        <w:pPrChange w:id="0" w:author="janelle" w:date="2017-04-10T10:59:00Z"/>
        <w:rPr/>
      </w:pPr>
      <w:r>
        <w:rPr/>
        <w:t xml:space="preserve">Prod: confirm </w:t>
      </w:r>
      <w:ins w:id="631" w:author="janelle" w:date="2017-04-10T10:59:00Z">
        <w:r>
          <w:rPr/>
          <w:t>xref</w:t>
        </w:r>
      </w:ins>
      <w:ins w:id="632" w:author="janelle" w:date="2017-04-10T10:59:00Z">
        <w:r>
          <w:rPr/>
          <w:t>s</w:t>
        </w:r>
      </w:ins>
      <w:ins w:id="633" w:author="janelle" w:date="2017-04-10T10:59:00Z">
        <w:r>
          <w:rPr/>
          <w:t xml:space="preserve"> to App C and 10</w:t>
        </w:r>
      </w:ins>
    </w:p>
    <w:p>
      <w:pPr>
        <w:pStyle w:val="Body"/>
        <w:rPr/>
      </w:pPr>
      <w:r>
        <w:rPr>
          <w:rFonts w:eastAsia="Microsoft YaHei"/>
        </w:rPr>
        <w:t xml:space="preserve">Our </w:t>
      </w:r>
      <w:r>
        <w:rPr>
          <w:rStyle w:val="Literal"/>
        </w:rPr>
        <w:t>area</w:t>
      </w:r>
      <w:r>
        <w:rPr>
          <w:rFonts w:eastAsia="Microsoft YaHei"/>
        </w:rPr>
        <w:t xml:space="preserve"> function is </w:t>
      </w:r>
      <w:del w:id="634" w:author="AnneMarieW" w:date="2017-03-14T10:54:00Z">
        <w:r>
          <w:rPr>
            <w:rFonts w:eastAsia="Microsoft YaHei"/>
          </w:rPr>
          <w:delText>prett</w:delText>
        </w:r>
      </w:del>
      <w:ins w:id="635" w:author="AnneMarieW" w:date="2017-03-14T10:54:00Z">
        <w:r>
          <w:rPr>
            <w:rFonts w:eastAsia="Microsoft YaHei"/>
          </w:rPr>
          <w:t>ver</w:t>
        </w:r>
      </w:ins>
      <w:r>
        <w:rPr>
          <w:rFonts w:eastAsia="Microsoft YaHei"/>
        </w:rPr>
        <w:t>y specific</w:t>
      </w:r>
      <w:ins w:id="636" w:author="AnneMarieW" w:date="2017-03-14T10:54:00Z">
        <w:r>
          <w:rPr>
            <w:rFonts w:eastAsia="Microsoft YaHei"/>
          </w:rPr>
          <w:t xml:space="preserve">: </w:t>
        </w:r>
      </w:ins>
      <w:del w:id="637" w:author="AnneMarieW" w:date="2017-03-14T10:54:00Z">
        <w:r>
          <w:rPr>
            <w:rFonts w:eastAsia="Microsoft YaHei"/>
          </w:rPr>
          <w:delText>—</w:delText>
        </w:r>
      </w:del>
      <w:r>
        <w:rPr>
          <w:rFonts w:eastAsia="Microsoft YaHei"/>
        </w:rPr>
        <w:t xml:space="preserve">it only computes the area of rectangles. It would be </w:t>
      </w:r>
      <w:del w:id="638" w:author="AnneMarieW" w:date="2017-03-14T10:55:00Z">
        <w:r>
          <w:rPr>
            <w:rFonts w:eastAsia="Microsoft YaHei"/>
          </w:rPr>
          <w:delText xml:space="preserve">nice </w:delText>
        </w:r>
      </w:del>
      <w:ins w:id="639" w:author="AnneMarieW" w:date="2017-03-14T10:55:00Z">
        <w:r>
          <w:rPr>
            <w:rFonts w:eastAsia="Microsoft YaHei"/>
          </w:rPr>
          <w:t xml:space="preserve">helpful </w:t>
        </w:r>
      </w:ins>
      <w:r>
        <w:rPr>
          <w:rFonts w:eastAsia="Microsoft YaHei"/>
        </w:rPr>
        <w:t>to tie this behavior</w:t>
      </w:r>
      <w:del w:id="640" w:author="AnneMarieW" w:date="2017-03-14T10:56:00Z">
        <w:r>
          <w:rPr>
            <w:rFonts w:eastAsia="Microsoft YaHei"/>
          </w:rPr>
          <w:delText xml:space="preserve"> together</w:delText>
        </w:r>
      </w:del>
      <w:r>
        <w:rPr>
          <w:rFonts w:eastAsia="Microsoft YaHei"/>
        </w:rPr>
        <w:t xml:space="preserve"> more closely </w:t>
      </w:r>
      <w:del w:id="641" w:author="AnneMarieW" w:date="2017-03-14T10:56:00Z">
        <w:r>
          <w:rPr>
            <w:rFonts w:eastAsia="Microsoft YaHei"/>
          </w:rPr>
          <w:delText>with</w:delText>
        </w:r>
      </w:del>
      <w:ins w:id="642"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struct, </w:t>
      </w:r>
      <w:del w:id="643" w:author="AnneMarieW" w:date="2017-03-14T10:54:00Z">
        <w:r>
          <w:rPr>
            <w:rFonts w:eastAsia="Microsoft YaHei"/>
          </w:rPr>
          <w:delText>s</w:delText>
        </w:r>
      </w:del>
      <w:del w:id="644" w:author="AnneMarieW" w:date="2017-03-14T10:55:00Z">
        <w:r>
          <w:rPr>
            <w:rFonts w:eastAsia="Microsoft YaHei"/>
          </w:rPr>
          <w:delText>inc</w:delText>
        </w:r>
      </w:del>
      <w:ins w:id="645" w:author="AnneMarieW" w:date="2017-03-14T10:55:00Z">
        <w:r>
          <w:rPr>
            <w:rFonts w:eastAsia="Microsoft YaHei"/>
          </w:rPr>
          <w:t>becaus</w:t>
        </w:r>
      </w:ins>
      <w:r>
        <w:rPr>
          <w:rFonts w:eastAsia="Microsoft YaHei"/>
        </w:rPr>
        <w:t xml:space="preserve">e </w:t>
      </w:r>
      <w:ins w:id="646" w:author="Carol Nichols" w:date="2017-04-25T13:23:00Z">
        <w:r>
          <w:rPr>
            <w:rFonts w:eastAsia="Microsoft YaHei"/>
          </w:rPr>
          <w:t>it won't work with any other type</w:t>
        </w:r>
      </w:ins>
      <w:del w:id="647" w:author="Carol Nichols" w:date="2017-04-25T13:23:00Z">
        <w:r>
          <w:rPr>
            <w:rFonts w:eastAsia="Microsoft YaHei"/>
          </w:rPr>
          <w:delText xml:space="preserve">our </w:delText>
        </w:r>
      </w:del>
      <w:del w:id="648" w:author="Carol Nichols" w:date="2017-04-25T13:23:00Z">
        <w:r>
          <w:rPr>
            <w:rStyle w:val="Literal"/>
            <w:rFonts w:eastAsia="Microsoft YaHei"/>
          </w:rPr>
          <w:delText>Rectangle</w:delText>
        </w:r>
      </w:del>
      <w:del w:id="649" w:author="Carol Nichols" w:date="2017-04-25T13:23:00Z">
        <w:r>
          <w:rPr>
            <w:rFonts w:eastAsia="Microsoft YaHei"/>
          </w:rPr>
          <w:delText xml:space="preserve"> type </w:delText>
        </w:r>
      </w:del>
      <w:del w:id="650" w:author="AnneMarieW" w:date="2017-03-14T10:57:00Z">
        <w:r>
          <w:rPr>
            <w:rFonts w:eastAsia="Microsoft YaHei"/>
          </w:rPr>
          <w:delText xml:space="preserve">it’s behavior that </w:delText>
        </w:r>
      </w:del>
      <w:del w:id="651" w:author="AnneMarieW" w:date="2017-03-14T10:56:00Z">
        <w:r>
          <w:rPr>
            <w:rFonts w:eastAsia="Microsoft YaHei"/>
          </w:rPr>
          <w:delText xml:space="preserve">our </w:delText>
        </w:r>
      </w:del>
      <w:del w:id="652" w:author="AnneMarieW" w:date="2017-03-14T10:56:00Z">
        <w:r>
          <w:rPr>
            <w:rStyle w:val="Literal"/>
            <w:rFonts w:eastAsia="Microsoft YaHei"/>
          </w:rPr>
          <w:delText>Rectangle</w:delText>
        </w:r>
      </w:del>
      <w:del w:id="653" w:author="AnneMarieW" w:date="2017-03-14T10:56:00Z">
        <w:r>
          <w:rPr>
            <w:rFonts w:eastAsia="Microsoft YaHei"/>
          </w:rPr>
          <w:delText xml:space="preserve"> type </w:delText>
        </w:r>
      </w:del>
      <w:del w:id="654" w:author="Carol Nichols" w:date="2017-04-25T13:23:00Z">
        <w:r>
          <w:rPr>
            <w:rFonts w:eastAsia="Microsoft YaHei"/>
          </w:rPr>
          <w:delText>has this behavior specifically</w:delText>
        </w:r>
      </w:del>
      <w:r>
        <w:rPr>
          <w:rFonts w:eastAsia="Microsoft YaHei"/>
        </w:rPr>
        <w:t xml:space="preserve">. Let’s </w:t>
      </w:r>
      <w:del w:id="655"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rPr/>
        <w:t xml:space="preserve"> </w:t>
      </w:r>
      <w:r>
        <w:rPr>
          <w:rFonts w:eastAsia="Microsoft YaHei"/>
        </w:rPr>
        <w:t>type.</w:t>
      </w:r>
    </w:p>
    <w:p>
      <w:pPr>
        <w:pStyle w:val="HeadA"/>
        <w:rPr>
          <w:rFonts w:eastAsia="Microsoft YaHei"/>
        </w:rPr>
      </w:pPr>
      <w:bookmarkStart w:id="18" w:name="method-syntax"/>
      <w:bookmarkStart w:id="19" w:name="_Toc477248809"/>
      <w:bookmarkStart w:id="20" w:name="__RefHeading___Toc7037_308490998"/>
      <w:bookmarkEnd w:id="18"/>
      <w:bookmarkEnd w:id="19"/>
      <w:bookmarkEnd w:id="20"/>
      <w:r>
        <w:rPr>
          <w:rFonts w:eastAsia="Microsoft YaHei"/>
        </w:rPr>
        <w:t>Method Syntax</w:t>
      </w:r>
    </w:p>
    <w:p>
      <w:pPr>
        <w:pStyle w:val="BodyFirst"/>
        <w:rPr/>
      </w:pPr>
      <w:r>
        <w:rPr>
          <w:rStyle w:val="EmphasisItalic"/>
          <w:rFonts w:eastAsia="Microsoft YaHei"/>
        </w:rPr>
        <w:t>Methods</w:t>
      </w:r>
      <w:r>
        <w:rPr>
          <w:rFonts w:eastAsia="Microsoft YaHei"/>
        </w:rPr>
        <w:t xml:space="preserve"> are similar to functions: they’re declared with the </w:t>
      </w:r>
      <w:r>
        <w:rPr>
          <w:rStyle w:val="Literal"/>
        </w:rPr>
        <w:t>fn</w:t>
      </w:r>
      <w:r>
        <w:rPr>
          <w:rFonts w:eastAsia="Microsoft YaHei"/>
        </w:rPr>
        <w:t xml:space="preserve"> keyword and their name</w:t>
      </w:r>
      <w:del w:id="656" w:author="AnneMarieW" w:date="2017-03-14T10:58:00Z">
        <w:r>
          <w:rPr>
            <w:rFonts w:eastAsia="Microsoft YaHei"/>
          </w:rPr>
          <w:delText>,</w:delText>
        </w:r>
      </w:del>
      <w:del w:id="657" w:author="janelle" w:date="2017-04-10T12:01:00Z">
        <w:r>
          <w:rPr>
            <w:rFonts w:eastAsia="Microsoft YaHei"/>
          </w:rPr>
          <w:delText>;</w:delText>
        </w:r>
      </w:del>
      <w:ins w:id="658" w:author="janelle" w:date="2017-04-10T12:01:00Z">
        <w:r>
          <w:rPr>
            <w:rFonts w:eastAsia="Microsoft YaHei"/>
          </w:rPr>
          <w:t>,</w:t>
        </w:r>
      </w:ins>
      <w:r>
        <w:rPr>
          <w:rFonts w:eastAsia="Microsoft YaHei"/>
        </w:rPr>
        <w:t xml:space="preserve"> they can </w:t>
      </w:r>
      <w:del w:id="659" w:author="Carol Nichols" w:date="2017-04-25T13:52:00Z">
        <w:r>
          <w:rPr>
            <w:rFonts w:eastAsia="Microsoft YaHei"/>
          </w:rPr>
          <w:delText>take</w:delText>
        </w:r>
      </w:del>
      <w:ins w:id="660" w:author="Carol Nichols" w:date="2017-04-25T13:52:00Z">
        <w:r>
          <w:rPr>
            <w:rFonts w:eastAsia="Microsoft YaHei"/>
          </w:rPr>
          <w:t>have</w:t>
        </w:r>
      </w:ins>
      <w:r>
        <w:rPr>
          <w:rFonts w:eastAsia="Microsoft YaHei"/>
        </w:rPr>
        <w:t xml:space="preserve"> </w:t>
      </w:r>
      <w:del w:id="661" w:author="Carol Nichols" w:date="2017-04-25T13:07:00Z">
        <w:r>
          <w:rPr>
            <w:rFonts w:eastAsia="Microsoft YaHei"/>
          </w:rPr>
          <w:delText>arguments</w:delText>
        </w:r>
      </w:del>
      <w:ins w:id="662" w:author="Carol Nichols" w:date="2017-04-25T13:07:00Z">
        <w:r>
          <w:rPr>
            <w:rFonts w:eastAsia="Microsoft YaHei"/>
          </w:rPr>
          <w:t>parameters</w:t>
        </w:r>
      </w:ins>
      <w:r>
        <w:rPr>
          <w:rFonts w:eastAsia="Microsoft YaHei"/>
        </w:rPr>
        <w:t xml:space="preserve"> and </w:t>
      </w:r>
      <w:ins w:id="663" w:author="Carol Nichols" w:date="2017-07-09T16:40:00Z">
        <w:r>
          <w:rPr>
            <w:rFonts w:eastAsia="Microsoft YaHei"/>
          </w:rPr>
          <w:t xml:space="preserve">a </w:t>
        </w:r>
      </w:ins>
      <w:r>
        <w:rPr>
          <w:rFonts w:eastAsia="Microsoft YaHei"/>
        </w:rPr>
        <w:t>return value</w:t>
      </w:r>
      <w:del w:id="664" w:author="Carol Nichols" w:date="2017-07-09T16:40:00Z">
        <w:r>
          <w:rPr>
            <w:rFonts w:eastAsia="Microsoft YaHei"/>
          </w:rPr>
          <w:delText>s</w:delText>
        </w:r>
      </w:del>
      <w:del w:id="665" w:author="AnneMarieW" w:date="2017-03-14T10:58:00Z">
        <w:r>
          <w:rPr>
            <w:rFonts w:eastAsia="Microsoft YaHei"/>
          </w:rPr>
          <w:delText>,</w:delText>
        </w:r>
      </w:del>
      <w:del w:id="666" w:author="janelle" w:date="2017-04-10T12:01:00Z">
        <w:r>
          <w:rPr>
            <w:rFonts w:eastAsia="Microsoft YaHei"/>
          </w:rPr>
          <w:delText>;</w:delText>
        </w:r>
      </w:del>
      <w:ins w:id="667" w:author="janelle" w:date="2017-04-10T12:01:00Z">
        <w:r>
          <w:rPr>
            <w:rFonts w:eastAsia="Microsoft YaHei"/>
          </w:rPr>
          <w:t>,</w:t>
        </w:r>
      </w:ins>
      <w:r>
        <w:rPr>
          <w:rFonts w:eastAsia="Microsoft YaHei"/>
        </w:rPr>
        <w:t xml:space="preserve"> and they contain some code that </w:t>
      </w:r>
      <w:del w:id="668" w:author="AnneMarieW" w:date="2017-03-14T10:57:00Z">
        <w:r>
          <w:rPr>
            <w:rFonts w:eastAsia="Microsoft YaHei"/>
          </w:rPr>
          <w:delText>get</w:delText>
        </w:r>
      </w:del>
      <w:ins w:id="669" w:author="AnneMarieW" w:date="2017-03-14T10:57:00Z">
        <w:r>
          <w:rPr>
            <w:rFonts w:eastAsia="Microsoft YaHei"/>
          </w:rPr>
          <w:t>i</w:t>
        </w:r>
      </w:ins>
      <w:r>
        <w:rPr>
          <w:rFonts w:eastAsia="Microsoft YaHei"/>
        </w:rPr>
        <w:t xml:space="preserve">s run when they’re called from somewhere else. </w:t>
      </w:r>
      <w:ins w:id="670" w:author="AnneMarieW" w:date="2017-03-14T10:58:00Z">
        <w:r>
          <w:rPr>
            <w:rFonts w:eastAsia="Microsoft YaHei"/>
          </w:rPr>
          <w:t>However, m</w:t>
        </w:r>
      </w:ins>
      <w:del w:id="671" w:author="AnneMarieW" w:date="2017-03-14T10:58:00Z">
        <w:r>
          <w:rPr>
            <w:rFonts w:eastAsia="Microsoft YaHei"/>
          </w:rPr>
          <w:delText>M</w:delText>
        </w:r>
      </w:del>
      <w:r>
        <w:rPr>
          <w:rFonts w:eastAsia="Microsoft YaHei"/>
        </w:rPr>
        <w:t>ethods are different from functions</w:t>
      </w:r>
      <w:del w:id="672" w:author="AnneMarieW" w:date="2017-03-14T10:58:00Z">
        <w:r>
          <w:rPr>
            <w:rFonts w:eastAsia="Microsoft YaHei"/>
          </w:rPr>
          <w:delText>, however, because</w:delText>
        </w:r>
      </w:del>
      <w:ins w:id="673" w:author="AnneMarieW" w:date="2017-03-14T10:58:00Z">
        <w:r>
          <w:rPr>
            <w:rFonts w:eastAsia="Microsoft YaHei"/>
          </w:rPr>
          <w:t xml:space="preserve"> in that</w:t>
        </w:r>
      </w:ins>
      <w:r>
        <w:rPr>
          <w:rFonts w:eastAsia="Microsoft YaHei"/>
        </w:rPr>
        <w:t xml:space="preserve"> they’re defined within the context of a struct (or an enum or a trait object, which we </w:t>
      </w:r>
      <w:del w:id="674" w:author="AnneMarieW" w:date="2017-03-14T10:58:00Z">
        <w:r>
          <w:rPr>
            <w:rFonts w:eastAsia="Microsoft YaHei"/>
          </w:rPr>
          <w:delText xml:space="preserve">will </w:delText>
        </w:r>
      </w:del>
      <w:r>
        <w:rPr>
          <w:rFonts w:eastAsia="Microsoft YaHei"/>
        </w:rPr>
        <w:t>cover in Chapters 6 and 1</w:t>
      </w:r>
      <w:del w:id="675" w:author="Carol Nichols" w:date="2017-04-25T13:24:00Z">
        <w:r>
          <w:rPr>
            <w:rFonts w:eastAsia="Microsoft YaHei"/>
          </w:rPr>
          <w:delText>3</w:delText>
        </w:r>
      </w:del>
      <w:ins w:id="676" w:author="Carol Nichols" w:date="2017-04-25T13:24:00Z">
        <w:r>
          <w:rPr>
            <w:rFonts w:eastAsia="Microsoft YaHei"/>
          </w:rPr>
          <w:t>7</w:t>
        </w:r>
      </w:ins>
      <w:r>
        <w:rPr>
          <w:rFonts w:eastAsia="Microsoft YaHei"/>
        </w:rPr>
        <w:t xml:space="preserve">, respectively), and their first </w:t>
      </w:r>
      <w:del w:id="677" w:author="Carol Nichols" w:date="2017-04-25T13:07:00Z">
        <w:r>
          <w:rPr>
            <w:rFonts w:eastAsia="Microsoft YaHei"/>
          </w:rPr>
          <w:delText>argument</w:delText>
        </w:r>
      </w:del>
      <w:ins w:id="678"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struct </w:t>
      </w:r>
      <w:del w:id="679" w:author="AnneMarieW" w:date="2017-03-14T11:02:00Z">
        <w:r>
          <w:rPr>
            <w:rFonts w:eastAsia="Microsoft YaHei"/>
          </w:rPr>
          <w:delText xml:space="preserve">that </w:delText>
        </w:r>
      </w:del>
      <w:r>
        <w:rPr>
          <w:rFonts w:eastAsia="Microsoft YaHei"/>
        </w:rPr>
        <w:t>the method is being called on.</w:t>
      </w:r>
    </w:p>
    <w:p>
      <w:pPr>
        <w:pStyle w:val="ProductionDirective"/>
        <w:pPrChange w:id="0" w:author="janelle" w:date="2017-04-10T11:59:00Z"/>
        <w:rPr/>
      </w:pPr>
      <w:r>
        <w:rPr/>
        <w:t xml:space="preserve">Prod: Check </w:t>
      </w:r>
      <w:ins w:id="680" w:author="janelle" w:date="2017-04-10T11:59:00Z">
        <w:r>
          <w:rPr/>
          <w:t>xref</w:t>
        </w:r>
      </w:ins>
      <w:ins w:id="681" w:author="janelle" w:date="2017-04-10T11:59:00Z">
        <w:r>
          <w:rPr/>
          <w:t xml:space="preserve"> to 1</w:t>
        </w:r>
      </w:ins>
      <w:del w:id="682" w:author="Carol Nichols" w:date="2017-04-25T16:34:00Z">
        <w:r>
          <w:rPr/>
          <w:delText>3</w:delText>
        </w:r>
      </w:del>
      <w:r>
        <w:rPr/>
        <w:t>7, link 6</w:t>
      </w:r>
    </w:p>
    <w:p>
      <w:pPr>
        <w:pStyle w:val="HeadB"/>
        <w:rPr>
          <w:rFonts w:eastAsia="Microsoft YaHei"/>
        </w:rPr>
      </w:pPr>
      <w:bookmarkStart w:id="21" w:name="defining-methods"/>
      <w:bookmarkStart w:id="22" w:name="_Toc477248810"/>
      <w:bookmarkStart w:id="23" w:name="__RefHeading___Toc7039_308490998"/>
      <w:bookmarkEnd w:id="21"/>
      <w:bookmarkEnd w:id="22"/>
      <w:bookmarkEnd w:id="23"/>
      <w:r>
        <w:rPr>
          <w:rFonts w:eastAsia="Microsoft YaHei"/>
        </w:rPr>
        <w:t>Defining Methods</w:t>
      </w:r>
    </w:p>
    <w:p>
      <w:pPr>
        <w:pStyle w:val="BodyFirst"/>
        <w:rPr/>
      </w:pPr>
      <w:r>
        <w:rPr>
          <w:rFonts w:eastAsia="Microsoft YaHei"/>
        </w:rPr>
        <w:t xml:space="preserve">Let’s change </w:t>
      </w:r>
      <w:del w:id="683" w:author="AnneMarieW" w:date="2017-03-14T11:02:00Z">
        <w:r>
          <w:rPr>
            <w:rFonts w:eastAsia="Microsoft YaHei"/>
          </w:rPr>
          <w:delText>our</w:delText>
        </w:r>
      </w:del>
      <w:ins w:id="684"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685" w:author="Carol Nichols" w:date="2017-04-25T13:53:00Z">
        <w:r>
          <w:rPr>
            <w:rFonts w:eastAsia="Microsoft YaHei"/>
          </w:rPr>
          <w:delText>takes</w:delText>
        </w:r>
      </w:del>
      <w:ins w:id="686"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687" w:author="Carol Nichols" w:date="2017-04-25T13:07:00Z">
        <w:r>
          <w:rPr>
            <w:rFonts w:eastAsia="Microsoft YaHei"/>
          </w:rPr>
          <w:delText>n argument</w:delText>
        </w:r>
      </w:del>
      <w:ins w:id="688"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struct, as shown in Listing 5-</w:t>
      </w:r>
      <w:del w:id="689" w:author="Carol Nichols" w:date="2017-05-16T11:23:00Z">
        <w:r>
          <w:rPr>
            <w:rFonts w:eastAsia="Microsoft YaHei"/>
          </w:rPr>
          <w:delText>7</w:delText>
        </w:r>
      </w:del>
      <w:ins w:id="690" w:author="Carol Nichols" w:date="2017-05-16T11:23:00Z">
        <w:r>
          <w:rPr>
            <w:rFonts w:eastAsia="Microsoft YaHei"/>
          </w:rPr>
          <w:t>1</w:t>
        </w:r>
      </w:ins>
      <w:ins w:id="691" w:author="Carol Nichols" w:date="2017-07-09T16:49:00Z">
        <w:r>
          <w:rPr>
            <w:rFonts w:eastAsia="Microsoft YaHei"/>
          </w:rPr>
          <w:t>3</w:t>
        </w:r>
      </w:ins>
      <w:r>
        <w:rPr>
          <w:rFonts w:eastAsia="Microsoft YaHei"/>
        </w:rPr>
        <w:t>:</w:t>
      </w:r>
    </w:p>
    <w:p>
      <w:pPr>
        <w:pStyle w:val="ProductionDirective"/>
        <w:pPrChange w:id="0" w:author="janelle" w:date="2017-04-10T11:57:00Z"/>
        <w:rPr>
          <w:rFonts w:eastAsia="Microsoft YaHei"/>
        </w:rPr>
      </w:pPr>
      <w:r>
        <w:rPr/>
        <w:t>Filename: src/main.rs</w:t>
      </w:r>
    </w:p>
    <w:p>
      <w:pPr>
        <w:pStyle w:val="CodeA"/>
        <w:rPr/>
      </w:pPr>
      <w:r>
        <w:rPr>
          <w:rStyle w:val="LiteralGray"/>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impl Rectangle {</w:t>
      </w:r>
    </w:p>
    <w:p>
      <w:pPr>
        <w:pStyle w:val="CodeB"/>
        <w:rPr/>
      </w:pPr>
      <w:r>
        <w:rPr>
          <w:rStyle w:val="Wingdings"/>
        </w:rPr>
        <w:t></w:t>
      </w:r>
      <w:r>
        <w:rPr/>
        <w:t xml:space="preserve">    </w:t>
      </w:r>
      <w:r>
        <w:rPr/>
        <w:t>fn area(&amp;self) -&gt; u32 {</w:t>
      </w:r>
    </w:p>
    <w:p>
      <w:pPr>
        <w:pStyle w:val="CodeB"/>
        <w:rPr/>
      </w:pPr>
      <w:r>
        <w:rPr/>
        <w:t xml:space="preserve">        </w:t>
      </w:r>
      <w:r>
        <w:rPr/>
        <w:t>self.length * self.width</w:t>
      </w:r>
    </w:p>
    <w:p>
      <w:pPr>
        <w:pStyle w:val="CodeB"/>
        <w:rPr/>
      </w:pPr>
      <w:r>
        <w:rPr/>
        <w:t xml:space="preserve">    </w:t>
      </w:r>
      <w:r>
        <w:rPr/>
        <w:t>}</w:t>
      </w:r>
    </w:p>
    <w:p>
      <w:pPr>
        <w:pStyle w:val="CodeB"/>
        <w:rPr/>
      </w:pPr>
      <w:r>
        <w:rPr/>
        <w:t>}</w:t>
      </w:r>
    </w:p>
    <w:p>
      <w:pPr>
        <w:pStyle w:val="CodeB"/>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rStyle w:val="Wingdings"/>
        </w:rPr>
        <w:t></w:t>
      </w:r>
      <w:r>
        <w:rPr/>
        <w:t xml:space="preserve">        </w:t>
      </w:r>
      <w:r>
        <w:rPr/>
        <w:t>rect1.area()</w:t>
      </w:r>
    </w:p>
    <w:p>
      <w:pPr>
        <w:pStyle w:val="CodeB"/>
        <w:rPr/>
      </w:pPr>
      <w:r>
        <w:rPr>
          <w:rStyle w:val="LiteralGray"/>
        </w:rPr>
        <w:t xml:space="preserve">    </w:t>
      </w:r>
      <w:r>
        <w:rPr>
          <w:rStyle w:val="LiteralGray"/>
        </w:rPr>
        <w:t>);</w:t>
      </w:r>
    </w:p>
    <w:p>
      <w:pPr>
        <w:pStyle w:val="CodeC"/>
        <w:rPr/>
      </w:pPr>
      <w:r>
        <w:rPr>
          <w:rStyle w:val="LiteralGray"/>
        </w:rPr>
        <w:t>}</w:t>
      </w:r>
    </w:p>
    <w:p>
      <w:pPr>
        <w:pStyle w:val="Caption1"/>
        <w:rPr/>
      </w:pPr>
      <w:r>
        <w:rPr/>
        <w:t>Listing 5-</w:t>
      </w:r>
      <w:del w:id="692" w:author="Carol Nichols" w:date="2017-05-16T11:23:00Z">
        <w:r>
          <w:rPr/>
          <w:delText>7</w:delText>
        </w:r>
      </w:del>
      <w:ins w:id="693" w:author="Carol Nichols" w:date="2017-05-16T11:23:00Z">
        <w:r>
          <w:rPr/>
          <w:t>1</w:t>
        </w:r>
      </w:ins>
      <w:ins w:id="694" w:author="Carol Nichols" w:date="2017-07-09T16:49:00Z">
        <w:r>
          <w:rPr/>
          <w:t>3</w:t>
        </w:r>
      </w:ins>
      <w:r>
        <w:rPr/>
        <w:t xml:space="preserve">: Defining an </w:t>
      </w:r>
      <w:r>
        <w:rPr>
          <w:rStyle w:val="LiteralCaption"/>
        </w:rPr>
        <w:t>area</w:t>
      </w:r>
      <w:r>
        <w:rPr/>
        <w:t xml:space="preserve"> method on the </w:t>
      </w:r>
      <w:r>
        <w:rPr>
          <w:rStyle w:val="LiteralCaption"/>
        </w:rPr>
        <w:t>Rectangle</w:t>
      </w:r>
      <w:r>
        <w:rPr/>
        <w:t xml:space="preserve"> struct</w:t>
      </w:r>
    </w:p>
    <w:p>
      <w:pPr>
        <w:pStyle w:val="Body"/>
        <w:rPr/>
      </w:pPr>
      <w:del w:id="695" w:author="AnneMarieW" w:date="2017-03-14T11:03:00Z">
        <w:r>
          <w:rPr>
            <w:rFonts w:eastAsia="Microsoft YaHei"/>
          </w:rPr>
          <w:delText>In order t</w:delText>
        </w:r>
      </w:del>
      <w:ins w:id="696" w:author="AnneMarieW" w:date="2017-03-14T11:03:00Z">
        <w:r>
          <w:rPr>
            <w:rFonts w:eastAsia="Microsoft YaHei"/>
          </w:rPr>
          <w:t>T</w:t>
        </w:r>
      </w:ins>
      <w:r>
        <w:rPr>
          <w:rFonts w:eastAsia="Microsoft YaHei"/>
        </w:rPr>
        <w:t xml:space="preserve">o </w:t>
      </w:r>
      <w:del w:id="697" w:author="janelle" w:date="2017-04-10T12:05:00Z">
        <w:r>
          <w:rPr>
            <w:rFonts w:eastAsia="Microsoft YaHei"/>
          </w:rPr>
          <w:delText xml:space="preserve">make the function be defined </w:delText>
        </w:r>
      </w:del>
      <w:ins w:id="698"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r>
        <w:rPr>
          <w:rStyle w:val="Literal"/>
        </w:rPr>
        <w:t>impl</w:t>
      </w:r>
      <w:r>
        <w:rPr>
          <w:rStyle w:val="Literal"/>
          <w:rFonts w:eastAsia="Microsoft YaHei"/>
        </w:rPr>
        <w:t xml:space="preserve"> </w:t>
      </w:r>
      <w:ins w:id="699" w:author="AnneMarieW" w:date="2017-03-14T11:03:00Z">
        <w:r>
          <w:rPr>
            <w:rFonts w:eastAsia="Microsoft YaHei"/>
          </w:rPr>
          <w:t>(</w:t>
        </w:r>
      </w:ins>
      <w:ins w:id="700" w:author="AnneMarieW" w:date="2017-03-14T11:03:00Z">
        <w:r>
          <w:rPr>
            <w:rStyle w:val="EmphasisItalic"/>
            <w:rFonts w:eastAsia="Microsoft YaHei"/>
          </w:rPr>
          <w:t>implementation</w:t>
        </w:r>
      </w:ins>
      <w:ins w:id="701" w:author="AnneMarieW" w:date="2017-03-14T11:03:00Z">
        <w:r>
          <w:rPr>
            <w:rFonts w:eastAsia="Microsoft YaHei"/>
          </w:rPr>
          <w:t xml:space="preserve">) </w:t>
        </w:r>
      </w:ins>
      <w:r>
        <w:rPr>
          <w:rFonts w:eastAsia="Microsoft YaHei"/>
        </w:rPr>
        <w:t xml:space="preserve">block </w:t>
      </w:r>
      <w:r>
        <w:rPr>
          <w:rStyle w:val="Wingdings"/>
          <w:rFonts w:eastAsia="Microsoft YaHei"/>
        </w:rPr>
        <w:t></w:t>
      </w:r>
      <w:del w:id="702" w:author="AnneMarieW" w:date="2017-03-14T11:03:00Z">
        <w:r>
          <w:rPr>
            <w:rStyle w:val="Wingdings"/>
            <w:rFonts w:eastAsia="Microsoft YaHei"/>
          </w:rPr>
          <w:delText xml:space="preserve"> (</w:delText>
        </w:r>
      </w:del>
      <w:del w:id="703" w:author="AnneMarieW" w:date="2017-03-14T11:03:00Z">
        <w:r>
          <w:rPr>
            <w:rStyle w:val="Literal"/>
            <w:rFonts w:eastAsia="Microsoft YaHei"/>
          </w:rPr>
          <w:delText>impl</w:delText>
        </w:r>
      </w:del>
      <w:del w:id="704" w:author="AnneMarieW" w:date="2017-03-14T11:03:00Z">
        <w:r>
          <w:rPr>
            <w:rStyle w:val="Wingdings"/>
            <w:rFonts w:eastAsia="Microsoft YaHei"/>
          </w:rPr>
          <w:delText xml:space="preserve"> is short for </w:delText>
        </w:r>
      </w:del>
      <w:del w:id="705" w:author="AnneMarieW" w:date="2017-03-14T11:03:00Z">
        <w:r>
          <w:rPr>
            <w:rStyle w:val="EmphasisItalic"/>
            <w:rFonts w:eastAsia="Microsoft YaHei"/>
          </w:rPr>
          <w:delText>implementation</w:delText>
        </w:r>
      </w:del>
      <w:del w:id="706" w:author="AnneMarieW" w:date="2017-03-14T11:03:00Z">
        <w:r>
          <w:rPr>
            <w:rStyle w:val="Wingdings"/>
            <w:rFonts w:eastAsia="Microsoft YaHei"/>
          </w:rPr>
          <w:delText>)</w:delText>
        </w:r>
      </w:del>
      <w:r>
        <w:rPr>
          <w:rFonts w:eastAsia="Microsoft YaHei"/>
        </w:rPr>
        <w:t>. Then we move the</w:t>
      </w:r>
      <w:ins w:id="707" w:author="Carol Nichols" w:date="2017-04-25T12:33:00Z">
        <w:r>
          <w:rPr>
            <w:rFonts w:eastAsia="Microsoft YaHei"/>
          </w:rPr>
          <w:t xml:space="preserve"> </w:t>
        </w:r>
      </w:ins>
      <w:ins w:id="708" w:author="Carol Nichols" w:date="2017-04-25T12:33:00Z">
        <w:r>
          <w:rPr>
            <w:rStyle w:val="Literal"/>
            <w:rFonts w:eastAsia="Microsoft YaHei"/>
          </w:rPr>
          <w:t>area</w:t>
        </w:r>
      </w:ins>
      <w:r>
        <w:rPr>
          <w:rFonts w:eastAsia="Microsoft YaHei"/>
        </w:rPr>
        <w:t xml:space="preserve"> function within the </w:t>
      </w:r>
      <w:r>
        <w:rPr>
          <w:rStyle w:val="Literal"/>
        </w:rPr>
        <w:t>impl</w:t>
      </w:r>
      <w:r>
        <w:rPr>
          <w:rFonts w:eastAsia="Microsoft YaHei"/>
        </w:rPr>
        <w:t xml:space="preserve"> curly braces </w:t>
      </w:r>
      <w:r>
        <w:rPr>
          <w:rStyle w:val="Wingdings"/>
          <w:rFonts w:eastAsia="Microsoft YaHei"/>
        </w:rPr>
        <w:t></w:t>
      </w:r>
      <w:del w:id="709" w:author="AnneMarieW" w:date="2017-03-14T11:04:00Z">
        <w:r>
          <w:rPr>
            <w:rStyle w:val="Wingdings"/>
            <w:rFonts w:eastAsia="Microsoft YaHei"/>
          </w:rPr>
          <w:delText>,</w:delText>
        </w:r>
      </w:del>
      <w:r>
        <w:rPr>
          <w:rFonts w:eastAsia="Microsoft YaHei"/>
        </w:rPr>
        <w:t xml:space="preserve"> and change the first (and in this case, only) </w:t>
      </w:r>
      <w:del w:id="710" w:author="Carol Nichols" w:date="2017-04-25T12:34:00Z">
        <w:r>
          <w:rPr>
            <w:rFonts w:eastAsia="Microsoft YaHei"/>
          </w:rPr>
          <w:delText>argument</w:delText>
        </w:r>
      </w:del>
      <w:ins w:id="711"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712" w:author="AnneMarieW" w:date="2017-03-14T11:04:00Z">
        <w:r>
          <w:rPr>
            <w:rFonts w:eastAsia="Microsoft YaHei"/>
          </w:rPr>
          <w:delText>Then i</w:delText>
        </w:r>
      </w:del>
      <w:ins w:id="713"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714" w:author="NSP " w:date="2017-03-06T11:12:00Z">
        <w:r>
          <w:rPr>
            <w:rFonts w:eastAsia="Microsoft YaHei"/>
          </w:rPr>
          <w:t xml:space="preserve">The </w:t>
        </w:r>
      </w:ins>
      <w:del w:id="715" w:author="NSP " w:date="2017-03-06T11:12:00Z">
        <w:r>
          <w:rPr>
            <w:rFonts w:eastAsia="Microsoft YaHei"/>
          </w:rPr>
          <w:delText>M</w:delText>
        </w:r>
      </w:del>
      <w:ins w:id="716" w:author="NSP " w:date="2017-03-06T11:12:00Z">
        <w:r>
          <w:rPr>
            <w:rFonts w:eastAsia="Microsoft YaHei"/>
          </w:rPr>
          <w:t>m</w:t>
        </w:r>
      </w:ins>
      <w:r>
        <w:rPr>
          <w:rFonts w:eastAsia="Microsoft YaHei"/>
        </w:rPr>
        <w:t>ethod syntax</w:t>
      </w:r>
      <w:del w:id="717" w:author="AnneMarieW" w:date="2017-03-14T11:04:00Z">
        <w:r>
          <w:rPr>
            <w:rFonts w:eastAsia="Microsoft YaHei"/>
          </w:rPr>
          <w:delText xml:space="preserve"> is</w:delText>
        </w:r>
      </w:del>
      <w:del w:id="718" w:author="Carol Nichols" w:date="2017-04-25T12:34:00Z">
        <w:r>
          <w:rPr>
            <w:rFonts w:eastAsia="Microsoft YaHei"/>
          </w:rPr>
          <w:delText xml:space="preserve"> </w:delText>
        </w:r>
      </w:del>
      <w:del w:id="719" w:author="NSP " w:date="2017-03-06T11:12:00Z">
        <w:r>
          <w:rPr>
            <w:rFonts w:eastAsia="Microsoft YaHei"/>
          </w:rPr>
          <w:delText xml:space="preserve">and taking an instance </w:delText>
        </w:r>
      </w:del>
      <w:del w:id="720" w:author="Carol Nichols" w:date="2017-04-25T12:34:00Z">
        <w:r>
          <w:rPr>
            <w:rFonts w:eastAsia="Microsoft YaHei"/>
          </w:rPr>
          <w:delText>simply</w:delText>
        </w:r>
      </w:del>
      <w:ins w:id="721" w:author="NSP " w:date="2017-03-06T11:12:00Z">
        <w:r>
          <w:rPr>
            <w:rFonts w:eastAsia="Microsoft YaHei"/>
          </w:rPr>
          <w:t xml:space="preserve"> </w:t>
        </w:r>
      </w:ins>
      <w:ins w:id="722" w:author="Carol Nichols" w:date="2017-04-25T13:08:00Z">
        <w:r>
          <w:rPr>
            <w:rFonts w:eastAsia="Microsoft YaHei"/>
          </w:rPr>
          <w:t xml:space="preserve">goes after an instance: we </w:t>
        </w:r>
      </w:ins>
      <w:r>
        <w:rPr>
          <w:rFonts w:eastAsia="Microsoft YaHei"/>
        </w:rPr>
        <w:t>add</w:t>
      </w:r>
      <w:del w:id="723" w:author="Carol Nichols" w:date="2017-04-25T13:08:00Z">
        <w:r>
          <w:rPr>
            <w:rFonts w:eastAsia="Microsoft YaHei"/>
          </w:rPr>
          <w:delText>s</w:delText>
        </w:r>
      </w:del>
      <w:del w:id="724" w:author="AnneMarieW" w:date="2017-03-14T11:04:00Z">
        <w:r>
          <w:rPr>
            <w:rFonts w:eastAsia="Microsoft YaHei"/>
          </w:rPr>
          <w:delText>ing</w:delText>
        </w:r>
      </w:del>
      <w:r>
        <w:rPr>
          <w:rFonts w:eastAsia="Microsoft YaHei"/>
        </w:rPr>
        <w:t xml:space="preserve"> a dot followed by the method name, parentheses, and any arguments</w:t>
      </w:r>
      <w:del w:id="725" w:author="Carol Nichols" w:date="2017-04-25T13:08:00Z">
        <w:r>
          <w:rPr>
            <w:rFonts w:eastAsia="Microsoft YaHei"/>
          </w:rPr>
          <w:delText xml:space="preserve"> </w:delText>
        </w:r>
      </w:del>
      <w:del w:id="726" w:author="Carol Nichols" w:date="2017-04-25T12:34:00Z">
        <w:r>
          <w:rPr>
            <w:rFonts w:eastAsia="Microsoft YaHei"/>
          </w:rPr>
          <w:delText>to</w:delText>
        </w:r>
      </w:del>
      <w:del w:id="727" w:author="Carol Nichols" w:date="2017-04-25T13:08:00Z">
        <w:r>
          <w:rPr>
            <w:rFonts w:eastAsia="Microsoft YaHei"/>
          </w:rPr>
          <w:delText xml:space="preserve"> an instance</w:delText>
        </w:r>
      </w:del>
      <w:r>
        <w:rPr>
          <w:rFonts w:eastAsia="Microsoft YaHei"/>
        </w:rPr>
        <w:t>.</w:t>
      </w:r>
    </w:p>
    <w:p>
      <w:pPr>
        <w:pStyle w:val="Body"/>
        <w:rPr/>
      </w:pPr>
      <w:r>
        <w:rPr>
          <w:rFonts w:eastAsia="Microsoft YaHei"/>
        </w:rPr>
        <w:t xml:space="preserve">In the signature for </w:t>
      </w:r>
      <w:r>
        <w:rPr>
          <w:rStyle w:val="Literal"/>
        </w:rPr>
        <w:t>area</w:t>
      </w:r>
      <w:r>
        <w:rPr>
          <w:rFonts w:eastAsia="Microsoft YaHei"/>
        </w:rPr>
        <w:t xml:space="preserve">, we </w:t>
      </w:r>
      <w:del w:id="728"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r>
        <w:rPr>
          <w:rStyle w:val="Literal"/>
        </w:rPr>
        <w:t>impl Rectangle</w:t>
      </w:r>
      <w:r>
        <w:rPr>
          <w:rFonts w:eastAsia="Microsoft YaHei"/>
        </w:rPr>
        <w:t xml:space="preserve"> context. Note </w:t>
      </w:r>
      <w:ins w:id="729" w:author="AnneMarieW" w:date="2017-03-14T11:06:00Z">
        <w:r>
          <w:rPr>
            <w:rFonts w:eastAsia="Microsoft YaHei"/>
          </w:rPr>
          <w:t xml:space="preserve">that </w:t>
        </w:r>
      </w:ins>
      <w:r>
        <w:rPr>
          <w:rFonts w:eastAsia="Microsoft YaHei"/>
        </w:rPr>
        <w:t xml:space="preserve">we still need to </w:t>
      </w:r>
      <w:del w:id="730" w:author="AnneMarieW" w:date="2017-03-14T11:06:00Z">
        <w:r>
          <w:rPr>
            <w:rFonts w:eastAsia="Microsoft YaHei"/>
          </w:rPr>
          <w:delText>have</w:delText>
        </w:r>
      </w:del>
      <w:ins w:id="731"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732" w:author="AnneMarieW" w:date="2017-03-14T11:06:00Z">
        <w:r>
          <w:rPr>
            <w:rFonts w:eastAsia="Microsoft YaHei"/>
          </w:rPr>
          <w:delText>had</w:delText>
        </w:r>
      </w:del>
      <w:ins w:id="733"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734"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735" w:author="Carol Nichols" w:date="2017-04-25T12:35:00Z">
        <w:r>
          <w:rPr>
            <w:rFonts w:eastAsia="Microsoft YaHei"/>
          </w:rPr>
          <w:delText>argument</w:delText>
        </w:r>
      </w:del>
      <w:ins w:id="736" w:author="Carol Nichols" w:date="2017-04-25T12:35:00Z">
        <w:r>
          <w:rPr>
            <w:rFonts w:eastAsia="Microsoft YaHei"/>
          </w:rPr>
          <w:t>parameter</w:t>
        </w:r>
      </w:ins>
      <w:r>
        <w:rPr>
          <w:rFonts w:eastAsia="Microsoft YaHei"/>
        </w:rPr>
        <w:t>.</w:t>
      </w:r>
    </w:p>
    <w:p>
      <w:pPr>
        <w:pStyle w:val="Body"/>
        <w:rPr/>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737" w:author="AnneMarieW" w:date="2017-03-14T11:07:00Z">
        <w:r>
          <w:rPr>
            <w:rFonts w:eastAsia="Microsoft YaHei"/>
          </w:rPr>
          <w:delText xml:space="preserve">be able to </w:delText>
        </w:r>
      </w:del>
      <w:r>
        <w:rPr>
          <w:rFonts w:eastAsia="Microsoft YaHei"/>
        </w:rPr>
        <w:t>read the data in the struct, not write to it. If we wanted to</w:t>
      </w:r>
      <w:del w:id="738"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739" w:author="AnneMarieW" w:date="2017-03-14T11:08:00Z">
        <w:r>
          <w:rPr>
            <w:rFonts w:eastAsia="Microsoft YaHei"/>
          </w:rPr>
          <w:delText>put</w:delText>
        </w:r>
      </w:del>
      <w:ins w:id="740" w:author="AnneMarieW" w:date="2017-03-14T11:08:00Z">
        <w:r>
          <w:rPr>
            <w:rFonts w:eastAsia="Microsoft YaHei"/>
          </w:rPr>
          <w:t>use</w:t>
        </w:r>
      </w:ins>
      <w:r>
        <w:rPr>
          <w:rFonts w:eastAsia="Microsoft YaHei"/>
        </w:rPr>
        <w:t xml:space="preserve"> </w:t>
      </w:r>
      <w:r>
        <w:rPr>
          <w:rStyle w:val="Literal"/>
        </w:rPr>
        <w:t>&amp;mut self</w:t>
      </w:r>
      <w:r>
        <w:rPr/>
        <w:t xml:space="preserve"> </w:t>
      </w:r>
      <w:r>
        <w:rPr>
          <w:rFonts w:eastAsia="Microsoft YaHei"/>
        </w:rPr>
        <w:t xml:space="preserve">as the first </w:t>
      </w:r>
      <w:del w:id="741" w:author="Carol Nichols" w:date="2017-04-25T13:08:00Z">
        <w:r>
          <w:rPr>
            <w:rFonts w:eastAsia="Microsoft YaHei"/>
          </w:rPr>
          <w:delText>argument</w:delText>
        </w:r>
      </w:del>
      <w:del w:id="742" w:author="AnneMarieW" w:date="2017-03-14T11:07:00Z">
        <w:r>
          <w:rPr>
            <w:rFonts w:eastAsia="Microsoft YaHei"/>
          </w:rPr>
          <w:delText xml:space="preserve"> instead</w:delText>
        </w:r>
      </w:del>
      <w:ins w:id="743" w:author="Carol Nichols" w:date="2017-04-25T13:08:00Z">
        <w:r>
          <w:rPr>
            <w:rFonts w:eastAsia="Microsoft YaHei"/>
          </w:rPr>
          <w:t>parameter</w:t>
        </w:r>
      </w:ins>
      <w:r>
        <w:rPr>
          <w:rFonts w:eastAsia="Microsoft YaHei"/>
        </w:rPr>
        <w:t xml:space="preserve">. Having a method that takes ownership of the instance by </w:t>
      </w:r>
      <w:del w:id="744" w:author="AnneMarieW" w:date="2017-03-14T11:08:00Z">
        <w:r>
          <w:rPr>
            <w:rFonts w:eastAsia="Microsoft YaHei"/>
          </w:rPr>
          <w:delText>hav</w:delText>
        </w:r>
      </w:del>
      <w:ins w:id="745"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746" w:author="Carol Nichols" w:date="2017-04-25T13:08:00Z">
        <w:r>
          <w:rPr>
            <w:rFonts w:eastAsia="Microsoft YaHei"/>
          </w:rPr>
          <w:delText>argument</w:delText>
        </w:r>
      </w:del>
      <w:ins w:id="747" w:author="Carol Nichols" w:date="2017-04-25T13:08:00Z">
        <w:r>
          <w:rPr>
            <w:rFonts w:eastAsia="Microsoft YaHei"/>
          </w:rPr>
          <w:t>parameter</w:t>
        </w:r>
      </w:ins>
      <w:r>
        <w:rPr>
          <w:rFonts w:eastAsia="Microsoft YaHei"/>
        </w:rPr>
        <w:t xml:space="preserve"> is rare</w:t>
      </w:r>
      <w:del w:id="748" w:author="AnneMarieW" w:date="2017-03-14T11:08:00Z">
        <w:r>
          <w:rPr>
            <w:rFonts w:eastAsia="Microsoft YaHei"/>
          </w:rPr>
          <w:delText>r</w:delText>
        </w:r>
      </w:del>
      <w:r>
        <w:rPr>
          <w:rFonts w:eastAsia="Microsoft YaHei"/>
        </w:rPr>
        <w:t xml:space="preserve">; this </w:t>
      </w:r>
      <w:ins w:id="749"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pPr>
        <w:pStyle w:val="Body"/>
        <w:rPr/>
      </w:pPr>
      <w:r>
        <w:rPr>
          <w:rFonts w:eastAsia="Microsoft YaHei"/>
        </w:rPr>
        <w:t xml:space="preserve">The main benefit of using methods </w:t>
      </w:r>
      <w:del w:id="750" w:author="AnneMarieW" w:date="2017-03-14T11:10:00Z">
        <w:r>
          <w:rPr>
            <w:rFonts w:eastAsia="Microsoft YaHei"/>
          </w:rPr>
          <w:delText>over</w:delText>
        </w:r>
      </w:del>
      <w:ins w:id="751" w:author="AnneMarieW" w:date="2017-03-14T11:10:00Z">
        <w:r>
          <w:rPr>
            <w:rFonts w:eastAsia="Microsoft YaHei"/>
          </w:rPr>
          <w:t>instead of</w:t>
        </w:r>
      </w:ins>
      <w:r>
        <w:rPr>
          <w:rFonts w:eastAsia="Microsoft YaHei"/>
        </w:rPr>
        <w:t xml:space="preserve"> functions, in addition to</w:t>
      </w:r>
      <w:del w:id="752" w:author="AnneMarieW" w:date="2017-03-14T11:10:00Z">
        <w:r>
          <w:rPr>
            <w:rFonts w:eastAsia="Microsoft YaHei"/>
          </w:rPr>
          <w:delText xml:space="preserve"> getting to</w:delText>
        </w:r>
      </w:del>
      <w:r>
        <w:rPr>
          <w:rFonts w:eastAsia="Microsoft YaHei"/>
        </w:rPr>
        <w:t xml:space="preserve"> us</w:t>
      </w:r>
      <w:del w:id="753" w:author="AnneMarieW" w:date="2017-03-14T11:10:00Z">
        <w:r>
          <w:rPr>
            <w:rFonts w:eastAsia="Microsoft YaHei"/>
          </w:rPr>
          <w:delText>e</w:delText>
        </w:r>
      </w:del>
      <w:ins w:id="754"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755" w:author="AnneMarieW" w:date="2017-03-14T11:12:00Z">
        <w:r>
          <w:rPr>
            <w:rFonts w:eastAsia="Microsoft YaHei"/>
          </w:rPr>
          <w:delText xml:space="preserve"> together</w:delText>
        </w:r>
      </w:del>
      <w:r>
        <w:rPr>
          <w:rFonts w:eastAsia="Microsoft YaHei"/>
        </w:rPr>
        <w:t xml:space="preserve"> in one </w:t>
      </w:r>
      <w:r>
        <w:rPr>
          <w:rStyle w:val="Literal"/>
        </w:rPr>
        <w:t>impl</w:t>
      </w:r>
      <w:r>
        <w:rPr>
          <w:rFonts w:eastAsia="Microsoft YaHei"/>
        </w:rPr>
        <w:t xml:space="preserve"> block</w:t>
      </w:r>
      <w:del w:id="756" w:author="AnneMarieW" w:date="2017-03-14T11:10:00Z">
        <w:r>
          <w:rPr>
            <w:rFonts w:eastAsia="Microsoft YaHei"/>
          </w:rPr>
          <w:delText>,</w:delText>
        </w:r>
      </w:del>
      <w:r>
        <w:rPr>
          <w:rFonts w:eastAsia="Microsoft YaHei"/>
        </w:rPr>
        <w:t xml:space="preserve"> rather than mak</w:t>
      </w:r>
      <w:ins w:id="757" w:author="AnneMarieW" w:date="2017-03-14T11:10:00Z">
        <w:r>
          <w:rPr>
            <w:rFonts w:eastAsia="Microsoft YaHei"/>
          </w:rPr>
          <w:t>ing</w:t>
        </w:r>
      </w:ins>
      <w:del w:id="758"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759" w:author="Carol Nichols" w:date="2017-04-25T12:37:00Z">
        <w:r>
          <w:rPr>
            <w:rFonts w:eastAsia="Microsoft YaHei"/>
          </w:rPr>
          <w:t xml:space="preserve">in various places </w:t>
        </w:r>
      </w:ins>
      <w:del w:id="760" w:author="Carol Nichols" w:date="2017-04-25T12:37:00Z">
        <w:r>
          <w:rPr>
            <w:rFonts w:eastAsia="Microsoft YaHei"/>
          </w:rPr>
          <w:delText>all</w:delText>
        </w:r>
      </w:del>
      <w:ins w:id="761" w:author="Carol Nichols" w:date="2017-04-25T12:37:00Z">
        <w:commentRangeStart w:id="32"/>
        <w:r>
          <w:rPr>
            <w:rFonts w:eastAsia="Microsoft YaHei"/>
          </w:rPr>
          <w:t>in the library</w:t>
        </w:r>
      </w:ins>
      <w:r>
        <w:rPr>
          <w:rFonts w:eastAsia="Microsoft YaHei"/>
        </w:rPr>
      </w:r>
      <w:ins w:id="762" w:author="Carol Nichols" w:date="2017-04-25T12:37:00Z">
        <w:commentRangeEnd w:id="32"/>
        <w:r>
          <w:commentReference w:id="32"/>
        </w:r>
        <w:r>
          <w:rPr>
            <w:rFonts w:eastAsia="Microsoft YaHei"/>
          </w:rPr>
          <w:t xml:space="preserve"> we provide</w:t>
        </w:r>
      </w:ins>
      <w:del w:id="763" w:author="Carol Nichols" w:date="2017-04-25T12:37:00Z">
        <w:r>
          <w:rPr>
            <w:rFonts w:eastAsia="Microsoft YaHei"/>
          </w:rPr>
          <w:delText xml:space="preserve"> over the place</w:delText>
        </w:r>
      </w:del>
      <w:r>
        <w:rPr>
          <w:rFonts w:eastAsia="Microsoft YaHei"/>
        </w:rPr>
        <w:commentReference w:id="33"/>
      </w:r>
      <w:r>
        <w:rPr>
          <w:rFonts w:eastAsia="Microsoft YaHei"/>
        </w:rPr>
        <w:commentReference w:id="34"/>
      </w:r>
      <w:r>
        <w:rPr>
          <w:rFonts w:eastAsia="Microsoft YaHei"/>
        </w:rPr>
        <w:t>.</w:t>
      </w:r>
    </w:p>
    <w:p>
      <w:pPr>
        <w:pStyle w:val="ProductionDirective"/>
        <w:rPr>
          <w:rFonts w:eastAsia="Microsoft YaHei"/>
        </w:rPr>
      </w:pPr>
      <w:r>
        <w:rPr>
          <w:rFonts w:eastAsia="Microsoft YaHei"/>
        </w:rPr>
        <w:t>PROD: START BOX</w:t>
      </w:r>
    </w:p>
    <w:p>
      <w:pPr>
        <w:pStyle w:val="HeadBox"/>
        <w:pPrChange w:id="0" w:author="janelle" w:date="2017-04-10T16:22:00Z"/>
        <w:rPr/>
      </w:pPr>
      <w:bookmarkStart w:id="24" w:name="_Toc477248811"/>
      <w:bookmarkStart w:id="25" w:name="where's-the-`-&gt;`-operator?"/>
      <w:bookmarkEnd w:id="25"/>
      <w:r>
        <w:rPr>
          <w:rFonts w:eastAsia="Microsoft YaHei"/>
        </w:rPr>
        <w:t xml:space="preserve">Where’s the </w:t>
      </w:r>
      <w:r>
        <w:rPr>
          <w:rStyle w:val="Literal"/>
        </w:rPr>
        <w:t>-&gt;</w:t>
      </w:r>
      <w:bookmarkEnd w:id="24"/>
      <w:r>
        <w:rPr>
          <w:rFonts w:eastAsia="Microsoft YaHei"/>
        </w:rPr>
        <w:t xml:space="preserve"> Operator?</w:t>
      </w:r>
    </w:p>
    <w:p>
      <w:pPr>
        <w:pStyle w:val="BodyFirstBox"/>
        <w:pPrChange w:id="0" w:author="janelle" w:date="2017-04-10T16:22:00Z"/>
        <w:rPr/>
      </w:pPr>
      <w:r>
        <w:rPr>
          <w:rFonts w:eastAsia="Microsoft YaHei"/>
        </w:rPr>
        <w:t xml:space="preserve">In languages like C++, </w:t>
      </w:r>
      <w:del w:id="764" w:author="AnneMarieW" w:date="2017-03-14T11:12:00Z">
        <w:r>
          <w:rPr>
            <w:rFonts w:eastAsia="Microsoft YaHei"/>
          </w:rPr>
          <w:delText xml:space="preserve">there are </w:delText>
        </w:r>
      </w:del>
      <w:r>
        <w:rPr>
          <w:rFonts w:eastAsia="Microsoft YaHei"/>
        </w:rPr>
        <w:t xml:space="preserve">two different operators </w:t>
      </w:r>
      <w:ins w:id="765" w:author="AnneMarieW" w:date="2017-03-14T11:12:00Z">
        <w:r>
          <w:rPr>
            <w:rFonts w:eastAsia="Microsoft YaHei"/>
          </w:rPr>
          <w:t xml:space="preserve">are used </w:t>
        </w:r>
      </w:ins>
      <w:r>
        <w:rPr>
          <w:rFonts w:eastAsia="Microsoft YaHei"/>
        </w:rPr>
        <w:t>for calling methods:</w:t>
      </w:r>
      <w:ins w:id="766" w:author="AnneMarieW" w:date="2017-03-14T11:13:00Z">
        <w:r>
          <w:rPr>
            <w:rFonts w:eastAsia="Microsoft YaHei"/>
          </w:rPr>
          <w:t xml:space="preserve"> you </w:t>
        </w:r>
      </w:ins>
      <w:ins w:id="767" w:author="AnneMarieW" w:date="2017-03-14T11:13:00Z">
        <w:r>
          <w:rPr>
            <w:rFonts w:eastAsia="Microsoft YaHei"/>
          </w:rPr>
          <w:t>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768"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769"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rPr/>
        <w:t xml:space="preserve"> </w:t>
      </w:r>
      <w:r>
        <w:rPr>
          <w:rFonts w:eastAsia="Microsoft YaHei"/>
        </w:rPr>
        <w:t xml:space="preserve">is </w:t>
      </w:r>
      <w:del w:id="770" w:author="AnneMarieW" w:date="2017-03-14T11:13:00Z">
        <w:r>
          <w:rPr>
            <w:rFonts w:eastAsia="Microsoft YaHei"/>
          </w:rPr>
          <w:delText>like</w:delText>
        </w:r>
      </w:del>
      <w:ins w:id="771"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pPr>
        <w:pStyle w:val="BodyBox"/>
        <w:pPrChange w:id="0" w:author="janelle" w:date="2017-04-10T16:22:00Z"/>
        <w:rPr/>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772" w:author="AnneMarieW" w:date="2017-03-14T11:14:00Z">
        <w:r>
          <w:rPr>
            <w:rFonts w:eastAsia="Microsoft YaHei"/>
          </w:rPr>
          <w:t xml:space="preserve">this </w:t>
        </w:r>
      </w:ins>
      <w:r>
        <w:rPr>
          <w:rFonts w:eastAsia="Microsoft YaHei"/>
        </w:rPr>
        <w:t>behavior</w:t>
      </w:r>
      <w:del w:id="773" w:author="AnneMarieW" w:date="2017-03-14T11:14:00Z">
        <w:r>
          <w:rPr>
            <w:rFonts w:eastAsia="Microsoft YaHei"/>
          </w:rPr>
          <w:delText xml:space="preserve"> like this</w:delText>
        </w:r>
      </w:del>
      <w:r>
        <w:rPr>
          <w:rFonts w:eastAsia="Microsoft YaHei"/>
        </w:rPr>
        <w:t>.</w:t>
      </w:r>
    </w:p>
    <w:p>
      <w:pPr>
        <w:pStyle w:val="BodyBox"/>
        <w:pPrChange w:id="0" w:author="janelle" w:date="2017-04-10T16:22:00Z"/>
        <w:rPr/>
      </w:pPr>
      <w:r>
        <w:rPr>
          <w:rFonts w:eastAsia="Microsoft YaHei"/>
        </w:rPr>
        <w:t xml:space="preserve">Here’s how it works: when you call a method with </w:t>
      </w:r>
      <w:r>
        <w:rPr>
          <w:rStyle w:val="Literal"/>
        </w:rPr>
        <w:t>object.something()</w:t>
      </w:r>
      <w:r>
        <w:rPr>
          <w:rFonts w:eastAsia="Microsoft YaHei"/>
        </w:rPr>
        <w:t>, Rust</w:t>
      </w:r>
      <w:del w:id="774" w:author="AnneMarieW" w:date="2017-03-14T11:14:00Z">
        <w:r>
          <w:rPr>
            <w:rFonts w:eastAsia="Microsoft YaHei"/>
          </w:rPr>
          <w:delText xml:space="preserve"> will</w:delText>
        </w:r>
      </w:del>
      <w:r>
        <w:rPr>
          <w:rFonts w:eastAsia="Microsoft YaHei"/>
        </w:rPr>
        <w:t xml:space="preserve"> automatically add</w:t>
      </w:r>
      <w:ins w:id="775"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&amp;mut</w:t>
      </w:r>
      <w:r>
        <w:rPr>
          <w:rFonts w:eastAsia="Microsoft YaHei"/>
        </w:rPr>
        <w:t xml:space="preserve">, or </w:t>
      </w:r>
      <w:r>
        <w:rPr>
          <w:rStyle w:val="Literal"/>
        </w:rPr>
        <w:t>*</w:t>
      </w:r>
      <w:r>
        <w:rPr>
          <w:rFonts w:eastAsia="Microsoft YaHei"/>
        </w:rPr>
        <w:t xml:space="preserve"> so</w:t>
      </w:r>
      <w:del w:id="776"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777" w:author="AnneMarieW" w:date="2017-03-14T11:14:00Z">
        <w:r>
          <w:rPr>
            <w:rFonts w:eastAsia="Microsoft YaHei"/>
          </w:rPr>
          <w:delText>se</w:delText>
        </w:r>
      </w:del>
      <w:ins w:id="778" w:author="AnneMarieW" w:date="2017-03-14T11:14:00Z">
        <w:r>
          <w:rPr>
            <w:rFonts w:eastAsia="Microsoft YaHei"/>
          </w:rPr>
          <w:t xml:space="preserve"> following</w:t>
        </w:r>
      </w:ins>
      <w:r>
        <w:rPr>
          <w:rFonts w:eastAsia="Microsoft YaHei"/>
        </w:rPr>
        <w:t xml:space="preserve"> are the same:</w:t>
      </w:r>
    </w:p>
    <w:p>
      <w:pPr>
        <w:pStyle w:val="CodeA"/>
        <w:rPr/>
      </w:pPr>
      <w:r>
        <w:rPr/>
        <w:t>p1.distance(&amp;p2);</w:t>
      </w:r>
    </w:p>
    <w:p>
      <w:pPr>
        <w:pStyle w:val="CodeC"/>
        <w:rPr/>
      </w:pPr>
      <w:r>
        <w:rPr/>
        <w:t>(&amp;p1).distance(&amp;p2);</w:t>
      </w:r>
    </w:p>
    <w:p>
      <w:pPr>
        <w:pStyle w:val="BodyBox"/>
        <w:pPrChange w:id="0" w:author="janelle" w:date="2017-04-10T16:22:00Z"/>
        <w:rPr/>
      </w:pPr>
      <w:r>
        <w:rPr>
          <w:rFonts w:eastAsia="Microsoft YaHei"/>
        </w:rPr>
        <w:t xml:space="preserve">The first one looks </w:t>
      </w:r>
      <w:del w:id="779"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780" w:author="AnneMarieW" w:date="2017-03-14T11:15:00Z">
        <w:r>
          <w:rPr>
            <w:rFonts w:eastAsia="Microsoft YaHei"/>
          </w:rPr>
          <w:delText xml:space="preserve"> </w:delText>
        </w:r>
      </w:del>
      <w:r>
        <w:rPr>
          <w:rFonts w:eastAsia="Microsoft YaHei"/>
        </w:rPr>
        <w:t>—</w:t>
      </w:r>
      <w:del w:id="781"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782" w:author="AnneMarieW" w:date="2017-03-14T11:15:00Z">
        <w:r>
          <w:rPr>
            <w:rFonts w:eastAsia="Microsoft YaHei"/>
          </w:rPr>
          <w:delText xml:space="preserve"> just</w:delText>
        </w:r>
      </w:del>
      <w:r>
        <w:rPr>
          <w:rFonts w:eastAsia="Microsoft YaHei"/>
        </w:rPr>
        <w:t xml:space="preserve"> reading (</w:t>
      </w:r>
      <w:del w:id="783" w:author="AnneMarieW" w:date="2017-03-14T11:16:00Z">
        <w:r>
          <w:rPr>
            <w:rFonts w:eastAsia="Microsoft YaHei"/>
          </w:rPr>
          <w:delText xml:space="preserve">so needs </w:delText>
        </w:r>
      </w:del>
      <w:r>
        <w:rPr>
          <w:rStyle w:val="Literal"/>
        </w:rPr>
        <w:t>&amp;self</w:t>
      </w:r>
      <w:r>
        <w:rPr>
          <w:rFonts w:eastAsia="Microsoft YaHei"/>
        </w:rPr>
        <w:t>), mutating (</w:t>
      </w:r>
      <w:del w:id="784" w:author="AnneMarieW" w:date="2017-03-14T11:16:00Z">
        <w:r>
          <w:rPr>
            <w:rFonts w:eastAsia="Microsoft YaHei"/>
          </w:rPr>
          <w:delText xml:space="preserve">so </w:delText>
        </w:r>
      </w:del>
      <w:r>
        <w:rPr>
          <w:rStyle w:val="Literal"/>
        </w:rPr>
        <w:t>&amp;mut self</w:t>
      </w:r>
      <w:r>
        <w:rPr>
          <w:rFonts w:eastAsia="Microsoft YaHei"/>
        </w:rPr>
        <w:t>), or consuming (</w:t>
      </w:r>
      <w:del w:id="785"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pPr>
        <w:pStyle w:val="ProductionDirective"/>
        <w:rPr>
          <w:rFonts w:eastAsia="Microsoft YaHei"/>
        </w:rPr>
      </w:pPr>
      <w:r>
        <w:rPr>
          <w:rFonts w:eastAsia="Microsoft YaHei"/>
        </w:rPr>
        <w:t>PROD: END BOX</w:t>
      </w:r>
    </w:p>
    <w:p>
      <w:pPr>
        <w:pStyle w:val="HeadB"/>
        <w:rPr>
          <w:rFonts w:eastAsia="Microsoft YaHei"/>
        </w:rPr>
      </w:pPr>
      <w:bookmarkStart w:id="26" w:name="methods-with-more-arguments"/>
      <w:bookmarkStart w:id="27" w:name="_Toc477248812"/>
      <w:bookmarkStart w:id="28" w:name="__RefHeading___Toc7041_308490998"/>
      <w:bookmarkEnd w:id="26"/>
      <w:bookmarkEnd w:id="27"/>
      <w:bookmarkEnd w:id="28"/>
      <w:r>
        <w:rPr>
          <w:rFonts w:eastAsia="Microsoft YaHei"/>
        </w:rPr>
        <w:t xml:space="preserve">Methods with More </w:t>
      </w:r>
      <w:del w:id="786" w:author="Carol Nichols" w:date="2017-04-25T13:08:00Z">
        <w:r>
          <w:rPr>
            <w:rFonts w:eastAsia="Microsoft YaHei"/>
          </w:rPr>
          <w:delText>Argument</w:delText>
        </w:r>
      </w:del>
      <w:ins w:id="787" w:author="Carol Nichols" w:date="2017-04-25T13:08:00Z">
        <w:r>
          <w:rPr>
            <w:rFonts w:eastAsia="Microsoft YaHei"/>
          </w:rPr>
          <w:t>Parameter</w:t>
        </w:r>
      </w:ins>
      <w:r>
        <w:rPr>
          <w:rFonts w:eastAsia="Microsoft YaHei"/>
        </w:rPr>
        <w:t>s</w:t>
      </w:r>
    </w:p>
    <w:p>
      <w:pPr>
        <w:pStyle w:val="BodyFirst"/>
        <w:rPr/>
      </w:pPr>
      <w:r>
        <w:rPr>
          <w:rFonts w:eastAsia="Microsoft YaHei"/>
        </w:rPr>
        <w:t xml:space="preserve">Let’s practice </w:t>
      </w:r>
      <w:del w:id="788" w:author="AnneMarieW" w:date="2017-03-14T11:18:00Z">
        <w:r>
          <w:rPr>
            <w:rFonts w:eastAsia="Microsoft YaHei"/>
          </w:rPr>
          <w:delText xml:space="preserve">some more with </w:delText>
        </w:r>
      </w:del>
      <w:ins w:id="789" w:author="AnneMarieW" w:date="2017-03-14T11:18:00Z">
        <w:r>
          <w:rPr>
            <w:rFonts w:eastAsia="Microsoft YaHei"/>
          </w:rPr>
          <w:t xml:space="preserve">using </w:t>
        </w:r>
      </w:ins>
      <w:r>
        <w:rPr>
          <w:rFonts w:eastAsia="Microsoft YaHei"/>
        </w:rPr>
        <w:t xml:space="preserve">methods by implementing a second method on </w:t>
      </w:r>
      <w:del w:id="790" w:author="AnneMarieW" w:date="2017-03-14T11:18:00Z">
        <w:r>
          <w:rPr>
            <w:rFonts w:eastAsia="Microsoft YaHei"/>
          </w:rPr>
          <w:delText>our</w:delText>
        </w:r>
      </w:del>
      <w:ins w:id="791"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struct. </w:t>
      </w:r>
      <w:commentRangeStart w:id="35"/>
      <w:r>
        <w:rPr>
          <w:rFonts w:eastAsia="Microsoft YaHei"/>
        </w:rPr>
        <w:t>This time, we</w:t>
      </w:r>
      <w:del w:id="792" w:author="AnneMarieW" w:date="2017-03-14T11:18:00Z">
        <w:r>
          <w:rPr>
            <w:rFonts w:eastAsia="Microsoft YaHei"/>
          </w:rPr>
          <w:delText>’d like for</w:delText>
        </w:r>
      </w:del>
      <w:ins w:id="793"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 </w:t>
      </w:r>
      <w:del w:id="794" w:author="Carol Nichols" w:date="2017-04-25T12:38:00Z">
        <w:r>
          <w:rPr>
            <w:rFonts w:eastAsia="Microsoft YaHei"/>
          </w:rPr>
          <w:delText>r</w:delText>
        </w:r>
      </w:del>
      <w:ins w:id="795" w:author="Carol Nichols" w:date="2017-04-25T12:38:00Z">
        <w:commentRangeStart w:id="36"/>
        <w:r>
          <w:rPr>
            <w:rStyle w:val="Literal"/>
            <w:rFonts w:eastAsia="Microsoft YaHei"/>
          </w:rPr>
          <w:t>R</w:t>
        </w:r>
      </w:ins>
      <w:commentRangeStart w:id="37"/>
      <w:r>
        <w:rPr>
          <w:rStyle w:val="Literal"/>
          <w:rFonts w:eastAsia="Microsoft YaHei"/>
          <w:rPrChange w:id="0" w:author="Carol Nichols" w:date="2017-04-25T12:38:00Z"/>
        </w:rPr>
        <w:t>ectangle</w:t>
      </w:r>
      <w:r>
        <w:rPr>
          <w:rStyle w:val="Literal"/>
          <w:rFonts w:eastAsia="Microsoft YaHei"/>
        </w:rPr>
      </w:r>
      <w:commentRangeEnd w:id="37"/>
      <w:r>
        <w:commentReference w:id="37"/>
      </w:r>
      <w:r>
        <w:rPr>
          <w:rStyle w:val="Literal"/>
          <w:rFonts w:eastAsia="Microsoft YaHei"/>
        </w:rPr>
      </w:r>
      <w:commentRangeEnd w:id="36"/>
      <w:r>
        <w:commentReference w:id="36"/>
      </w:r>
      <w:r>
        <w:rPr>
          <w:rFonts w:eastAsia="Microsoft YaHei"/>
        </w:rPr>
        <w:t xml:space="preserve"> c</w:t>
      </w:r>
      <w:del w:id="797" w:author="AnneMarieW" w:date="2017-03-14T11:18:00Z">
        <w:r>
          <w:rPr>
            <w:rFonts w:eastAsia="Microsoft YaHei"/>
          </w:rPr>
          <w:delText>ould</w:delText>
        </w:r>
      </w:del>
      <w:ins w:id="798" w:author="AnneMarieW" w:date="2017-03-14T11:18:00Z">
        <w:r>
          <w:rPr>
            <w:rFonts w:eastAsia="Microsoft YaHei"/>
          </w:rPr>
          <w:t>an</w:t>
        </w:r>
      </w:ins>
      <w:r>
        <w:rPr>
          <w:rFonts w:eastAsia="Microsoft YaHei"/>
        </w:rPr>
        <w:t xml:space="preserve"> fit completely within </w:t>
      </w:r>
      <w:r>
        <w:rPr>
          <w:rStyle w:val="Literal"/>
        </w:rPr>
        <w:t>self</w:t>
      </w:r>
      <w:ins w:id="799" w:author="Carol Nichols" w:date="2017-04-25T12:39:00Z">
        <w:r>
          <w:rPr/>
          <w:t>;</w:t>
        </w:r>
      </w:ins>
      <w:r>
        <w:rPr>
          <w:rFonts w:eastAsia="Microsoft YaHei"/>
        </w:rPr>
        <w:t xml:space="preserve"> </w:t>
      </w:r>
      <w:del w:id="800" w:author="Carol Nichols" w:date="2017-04-25T12:39:00Z">
        <w:r>
          <w:rPr>
            <w:rFonts w:eastAsia="Microsoft YaHei"/>
          </w:rPr>
          <w:delText>and return</w:delText>
        </w:r>
      </w:del>
      <w:ins w:id="801" w:author="Carol Nichols" w:date="2017-04-25T12:39:00Z">
        <w:r>
          <w:rPr>
            <w:rFonts w:eastAsia="Microsoft YaHei"/>
          </w:rPr>
          <w:t>otherwise it should</w:t>
        </w:r>
      </w:ins>
      <w:ins w:id="802" w:author="Carol Nichols" w:date="2017-04-25T12:40:00Z">
        <w:r>
          <w:rPr>
            <w:rFonts w:eastAsia="Microsoft YaHei"/>
          </w:rPr>
          <w:t xml:space="preserve"> return</w:t>
        </w:r>
      </w:ins>
      <w:r>
        <w:rPr>
          <w:rFonts w:eastAsia="Microsoft YaHei"/>
        </w:rPr>
        <w:t xml:space="preserve"> </w:t>
      </w:r>
      <w:r>
        <w:rPr>
          <w:rStyle w:val="Literal"/>
        </w:rPr>
        <w:t>false</w:t>
      </w:r>
      <w:del w:id="803" w:author="Carol Nichols" w:date="2017-04-25T12:40:00Z">
        <w:r>
          <w:rPr>
            <w:rStyle w:val="Literal"/>
            <w:rFonts w:eastAsia="Microsoft YaHei"/>
          </w:rPr>
          <w:delText xml:space="preserve"> if it </w:delText>
        </w:r>
      </w:del>
      <w:del w:id="804" w:author="janelle" w:date="2017-04-10T15:25:00Z">
        <w:r>
          <w:rPr>
            <w:rStyle w:val="Literal"/>
            <w:rFonts w:eastAsia="Microsoft YaHei"/>
          </w:rPr>
          <w:delText xml:space="preserve">would </w:delText>
        </w:r>
      </w:del>
      <w:del w:id="805" w:author="Carol Nichols" w:date="2017-04-25T12:40:00Z">
        <w:r>
          <w:rPr>
            <w:rStyle w:val="Literal"/>
            <w:rFonts w:eastAsia="Microsoft YaHei"/>
          </w:rPr>
          <w:delText>cannot</w:delText>
        </w:r>
      </w:del>
      <w:r>
        <w:rPr>
          <w:rFonts w:eastAsia="Microsoft YaHei"/>
        </w:rPr>
        <w:t>.</w:t>
      </w:r>
      <w:r>
        <w:rPr>
          <w:rFonts w:eastAsia="Microsoft YaHei"/>
        </w:rPr>
      </w:r>
      <w:commentRangeEnd w:id="35"/>
      <w:r>
        <w:commentReference w:id="35"/>
      </w:r>
      <w:r>
        <w:rPr>
          <w:rFonts w:eastAsia="Microsoft YaHei"/>
        </w:rPr>
        <w:commentReference w:id="38"/>
      </w:r>
      <w:r>
        <w:rPr>
          <w:rFonts w:eastAsia="Microsoft YaHei"/>
        </w:rPr>
        <w:t xml:space="preserve"> </w:t>
      </w:r>
      <w:commentRangeStart w:id="39"/>
      <w:r>
        <w:rPr>
          <w:rFonts w:eastAsia="Microsoft YaHei"/>
        </w:rPr>
        <w:t xml:space="preserve">That is, </w:t>
      </w:r>
      <w:del w:id="806" w:author="Carol Nichols" w:date="2017-04-25T12:40:00Z">
        <w:r>
          <w:rPr>
            <w:rFonts w:eastAsia="Microsoft YaHei"/>
          </w:rPr>
          <w:delText>if we run</w:delText>
        </w:r>
      </w:del>
      <w:ins w:id="807" w:author="Carol Nichols" w:date="2017-04-25T12:40:00Z">
        <w:r>
          <w:rPr>
            <w:rFonts w:eastAsia="Microsoft YaHei"/>
          </w:rPr>
          <w:t xml:space="preserve">we want to be able to write </w:t>
        </w:r>
      </w:ins>
      <w:ins w:id="808" w:author="Carol Nichols" w:date="2017-04-25T12:41:00Z">
        <w:r>
          <w:rPr>
            <w:rFonts w:eastAsia="Microsoft YaHei"/>
          </w:rPr>
          <w:t>the program shown in</w:t>
        </w:r>
      </w:ins>
      <w:del w:id="809" w:author="Carol Nichols" w:date="2017-04-25T12:41:00Z">
        <w:r>
          <w:rPr>
            <w:rFonts w:eastAsia="Microsoft YaHei"/>
          </w:rPr>
          <w:delText xml:space="preserve"> the code in</w:delText>
        </w:r>
      </w:del>
      <w:r>
        <w:rPr>
          <w:rFonts w:eastAsia="Microsoft YaHei"/>
        </w:rPr>
        <w:t xml:space="preserve"> Listing 5-</w:t>
      </w:r>
      <w:del w:id="810" w:author="Carol Nichols" w:date="2017-05-16T11:23:00Z">
        <w:r>
          <w:rPr>
            <w:rFonts w:eastAsia="Microsoft YaHei"/>
          </w:rPr>
          <w:delText>8</w:delText>
        </w:r>
      </w:del>
      <w:ins w:id="811" w:author="Carol Nichols" w:date="2017-05-16T11:23:00Z">
        <w:r>
          <w:rPr>
            <w:rFonts w:eastAsia="Microsoft YaHei"/>
          </w:rPr>
          <w:t>1</w:t>
        </w:r>
      </w:ins>
      <w:ins w:id="812" w:author="Carol Nichols" w:date="2017-07-09T16:50:00Z">
        <w:r>
          <w:rPr>
            <w:rFonts w:eastAsia="Microsoft YaHei"/>
          </w:rPr>
          <w:t>4</w:t>
        </w:r>
      </w:ins>
      <w:r>
        <w:rPr>
          <w:rFonts w:eastAsia="Microsoft YaHei"/>
        </w:rPr>
        <w:t xml:space="preserve">, </w:t>
      </w:r>
      <w:del w:id="813" w:author="AnneMarieW" w:date="2017-03-14T11:18:00Z">
        <w:r>
          <w:rPr>
            <w:rFonts w:eastAsia="Microsoft YaHei"/>
          </w:rPr>
          <w:delText>once</w:delText>
        </w:r>
      </w:del>
      <w:del w:id="814" w:author="Carol Nichols" w:date="2017-04-25T12:41:00Z">
        <w:r>
          <w:rPr>
            <w:rFonts w:eastAsia="Microsoft YaHei"/>
          </w:rPr>
          <w:delText>after</w:delText>
        </w:r>
      </w:del>
      <w:ins w:id="815" w:author="Carol Nichols" w:date="2017-04-25T12:41:00Z">
        <w:r>
          <w:rPr>
            <w:rFonts w:eastAsia="Microsoft YaHei"/>
          </w:rPr>
          <w:t>once</w:t>
        </w:r>
      </w:ins>
      <w:r>
        <w:rPr>
          <w:rFonts w:eastAsia="Microsoft YaHei"/>
        </w:rPr>
        <w:t xml:space="preserve"> we</w:t>
      </w:r>
      <w:ins w:id="816" w:author="AnneMarieW" w:date="2017-03-14T11:19:00Z">
        <w:r>
          <w:rPr>
            <w:rFonts w:eastAsia="Microsoft YaHei"/>
          </w:rPr>
          <w:t>’</w:t>
        </w:r>
      </w:ins>
      <w:del w:id="817" w:author="AnneMarieW" w:date="2017-03-14T11:19:00Z">
        <w:r>
          <w:rPr>
            <w:rFonts w:eastAsia="Microsoft YaHei"/>
          </w:rPr>
          <w:delText>'</w:delText>
        </w:r>
      </w:del>
      <w:r>
        <w:rPr>
          <w:rFonts w:eastAsia="Microsoft YaHei"/>
        </w:rPr>
        <w:t xml:space="preserve">ve defined the </w:t>
      </w:r>
      <w:r>
        <w:rPr>
          <w:rStyle w:val="Literal"/>
          <w:rFonts w:eastAsia="Microsoft YaHei"/>
        </w:rPr>
        <w:t>can_hold</w:t>
      </w:r>
      <w:r>
        <w:rPr>
          <w:rFonts w:eastAsia="Microsoft YaHei"/>
        </w:rPr>
        <w:t xml:space="preserve"> method</w:t>
      </w:r>
      <w:r>
        <w:rPr>
          <w:rFonts w:eastAsia="Microsoft YaHei"/>
        </w:rPr>
      </w:r>
      <w:commentRangeEnd w:id="39"/>
      <w:r>
        <w:commentReference w:id="39"/>
      </w:r>
      <w:r>
        <w:rPr>
          <w:rFonts w:eastAsia="Microsoft YaHei"/>
        </w:rPr>
        <w:commentReference w:id="40"/>
      </w:r>
      <w:r>
        <w:rPr>
          <w:rFonts w:eastAsia="Microsoft YaHei"/>
        </w:rPr>
        <w:t>:</w:t>
      </w:r>
    </w:p>
    <w:p>
      <w:pPr>
        <w:pStyle w:val="ProductionDirective"/>
        <w:pPrChange w:id="0" w:author="janelle" w:date="2017-04-10T13:02:00Z"/>
        <w:rPr>
          <w:rFonts w:eastAsia="Microsoft YaHei"/>
        </w:rPr>
      </w:pPr>
      <w:r>
        <w:rPr/>
        <w:t>Filename: src/main.rs</w:t>
      </w:r>
    </w:p>
    <w:p>
      <w:pPr>
        <w:pStyle w:val="CodeA"/>
        <w:rPr/>
      </w:pPr>
      <w:r>
        <w:rPr/>
        <w:t>fn main() {</w:t>
      </w:r>
    </w:p>
    <w:p>
      <w:pPr>
        <w:pStyle w:val="CodeB"/>
        <w:rPr/>
      </w:pPr>
      <w:r>
        <w:rPr/>
        <w:t xml:space="preserve">    </w:t>
      </w:r>
      <w:r>
        <w:rPr/>
        <w:t>let rect1 = Rectangle { length: 50, width: 30 };</w:t>
      </w:r>
    </w:p>
    <w:p>
      <w:pPr>
        <w:pStyle w:val="CodeB"/>
        <w:rPr/>
      </w:pPr>
      <w:r>
        <w:rPr/>
        <w:t xml:space="preserve">    </w:t>
      </w:r>
      <w:r>
        <w:rPr/>
        <w:t>let rect2 = Rectangle { length: 40, width: 10 };</w:t>
      </w:r>
    </w:p>
    <w:p>
      <w:pPr>
        <w:pStyle w:val="CodeB"/>
        <w:rPr/>
      </w:pPr>
      <w:r>
        <w:rPr/>
        <w:t xml:space="preserve">    </w:t>
      </w:r>
      <w:r>
        <w:rPr/>
        <w:t>let rect3 = Rectangle { length: 45, width: 60 };</w:t>
      </w:r>
    </w:p>
    <w:p>
      <w:pPr>
        <w:pStyle w:val="CodeB"/>
        <w:rPr/>
      </w:pPr>
      <w:r>
        <w:rPr/>
      </w:r>
    </w:p>
    <w:p>
      <w:pPr>
        <w:pStyle w:val="CodeB"/>
        <w:rPr/>
      </w:pPr>
      <w:r>
        <w:rPr/>
        <w:t xml:space="preserve">    </w:t>
      </w:r>
      <w:r>
        <w:rPr/>
        <w:t>println!("Can rect1 hold rect2? {}", rect1.can_hold(&amp;rect2));</w:t>
      </w:r>
    </w:p>
    <w:p>
      <w:pPr>
        <w:pStyle w:val="CodeB"/>
        <w:rPr/>
      </w:pPr>
      <w:r>
        <w:rPr/>
        <w:t xml:space="preserve">    </w:t>
      </w:r>
      <w:r>
        <w:rPr/>
        <w:t>println!("Can rect1 hold rect3? {}", rect1.can_hold(&amp;rect3));</w:t>
      </w:r>
    </w:p>
    <w:p>
      <w:pPr>
        <w:pStyle w:val="CodeC"/>
        <w:rPr/>
      </w:pPr>
      <w:r>
        <w:rPr/>
        <w:t>}</w:t>
      </w:r>
    </w:p>
    <w:p>
      <w:pPr>
        <w:pStyle w:val="Caption1"/>
        <w:rPr/>
      </w:pPr>
      <w:r>
        <w:rPr/>
        <w:t>Listing 5-</w:t>
      </w:r>
      <w:del w:id="818" w:author="Carol Nichols" w:date="2017-05-16T11:23:00Z">
        <w:r>
          <w:rPr/>
          <w:delText>8</w:delText>
        </w:r>
      </w:del>
      <w:ins w:id="819" w:author="Carol Nichols" w:date="2017-05-16T11:23:00Z">
        <w:r>
          <w:rPr/>
          <w:t>1</w:t>
        </w:r>
      </w:ins>
      <w:ins w:id="820" w:author="Carol Nichols" w:date="2017-07-09T16:50:00Z">
        <w:r>
          <w:rPr/>
          <w:t>4</w:t>
        </w:r>
      </w:ins>
      <w:r>
        <w:rPr/>
        <w:t xml:space="preserve">: </w:t>
      </w:r>
      <w:commentRangeStart w:id="41"/>
      <w:r>
        <w:rPr/>
        <w:t xml:space="preserve">Demonstration of using the as-yet-unwritten </w:t>
      </w:r>
      <w:r>
        <w:rPr>
          <w:rStyle w:val="Literal"/>
        </w:rPr>
        <w:t>can_hold</w:t>
      </w:r>
      <w:r>
        <w:rPr/>
        <w:t xml:space="preserve"> method</w:t>
      </w:r>
      <w:r>
        <w:rPr/>
      </w:r>
      <w:commentRangeEnd w:id="41"/>
      <w:r>
        <w:commentReference w:id="41"/>
      </w:r>
      <w:r>
        <w:rPr/>
        <w:commentReference w:id="42"/>
      </w:r>
    </w:p>
    <w:p>
      <w:pPr>
        <w:pStyle w:val="Body"/>
        <w:rPr/>
      </w:pPr>
      <w:ins w:id="821" w:author="Carol Nichols" w:date="2017-04-25T12:43:00Z">
        <w:r>
          <w:rPr>
            <w:rFonts w:eastAsia="Microsoft YaHei"/>
          </w:rPr>
          <w:t>And the expected output would look like the following</w:t>
        </w:r>
      </w:ins>
      <w:del w:id="822" w:author="Carol Nichols" w:date="2017-04-25T12:43:00Z">
        <w:r>
          <w:rPr>
            <w:rFonts w:eastAsia="Microsoft YaHei"/>
          </w:rPr>
          <w:delText>We want to see th</w:delText>
        </w:r>
      </w:del>
      <w:del w:id="823" w:author="AnneMarieW" w:date="2017-03-14T13:26:00Z">
        <w:r>
          <w:rPr>
            <w:rFonts w:eastAsia="Microsoft YaHei"/>
          </w:rPr>
          <w:delText>is</w:delText>
        </w:r>
      </w:del>
      <w:del w:id="824" w:author="Carol Nichols" w:date="2017-04-25T12:43:00Z">
        <w:r>
          <w:rPr>
            <w:rFonts w:eastAsia="Microsoft YaHei"/>
          </w:rPr>
          <w:delText>e following output</w:delText>
        </w:r>
      </w:del>
      <w:r>
        <w:rPr>
          <w:rFonts w:eastAsia="Microsoft YaHei"/>
        </w:rPr>
        <w:t xml:space="preserve">, </w:t>
      </w:r>
      <w:del w:id="825" w:author="AnneMarieW" w:date="2017-03-14T13:19:00Z">
        <w:r>
          <w:rPr>
            <w:rFonts w:eastAsia="Microsoft YaHei"/>
          </w:rPr>
          <w:delText>sinc</w:delText>
        </w:r>
      </w:del>
      <w:ins w:id="826" w:author="AnneMarieW" w:date="2017-03-14T13:19:00Z">
        <w:r>
          <w:rPr>
            <w:rFonts w:eastAsia="Microsoft YaHei"/>
          </w:rPr>
          <w:t>becaus</w:t>
        </w:r>
      </w:ins>
      <w:r>
        <w:rPr>
          <w:rFonts w:eastAsia="Microsoft YaHei"/>
        </w:rPr>
        <w:t xml:space="preserve">e both </w:t>
      </w:r>
      <w:ins w:id="827" w:author="AnneMarieW" w:date="2017-03-14T13:25:00Z">
        <w:r>
          <w:rPr>
            <w:rFonts w:eastAsia="Microsoft YaHei"/>
          </w:rPr>
          <w:t xml:space="preserve">dimensions </w:t>
        </w:r>
      </w:ins>
      <w:r>
        <w:rPr>
          <w:rFonts w:eastAsia="Microsoft YaHei"/>
        </w:rPr>
        <w:t xml:space="preserve">of </w:t>
      </w:r>
      <w:r>
        <w:rPr>
          <w:rStyle w:val="Literal"/>
        </w:rPr>
        <w:t>rect2</w:t>
      </w:r>
      <w:del w:id="828" w:author="AnneMarieW" w:date="2017-03-14T13:25:00Z">
        <w:r>
          <w:rPr>
            <w:rStyle w:val="Literal"/>
            <w:rFonts w:eastAsia="Microsoft YaHei"/>
          </w:rPr>
          <w:delText>’s</w:delText>
        </w:r>
      </w:del>
      <w:r>
        <w:rPr>
          <w:rFonts w:eastAsia="Microsoft YaHei"/>
        </w:rPr>
        <w:t xml:space="preserve"> </w:t>
      </w:r>
      <w:del w:id="829" w:author="AnneMarieW" w:date="2017-03-14T13:25:00Z">
        <w:r>
          <w:rPr>
            <w:rFonts w:eastAsia="Microsoft YaHei"/>
          </w:rPr>
          <w:delText xml:space="preserve">dimensions </w:delText>
        </w:r>
      </w:del>
      <w:r>
        <w:rPr>
          <w:rFonts w:eastAsia="Microsoft YaHei"/>
        </w:rPr>
        <w:t xml:space="preserve">are smaller than </w:t>
      </w:r>
      <w:ins w:id="830" w:author="AnneMarieW" w:date="2017-03-14T13:25:00Z">
        <w:r>
          <w:rPr>
            <w:rFonts w:eastAsia="Microsoft YaHei"/>
          </w:rPr>
          <w:t>the dimensions</w:t>
        </w:r>
      </w:ins>
      <w:ins w:id="831" w:author="AnneMarieW" w:date="2017-03-14T13:25:00Z">
        <w:r>
          <w:rPr>
            <w:rStyle w:val="Literal"/>
          </w:rPr>
          <w:t xml:space="preserve"> </w:t>
        </w:r>
      </w:ins>
      <w:ins w:id="832" w:author="AnneMarieW" w:date="2017-03-14T13:25:00Z">
        <w:r>
          <w:rPr>
            <w:rFonts w:eastAsia="Microsoft YaHei"/>
          </w:rPr>
          <w:t>of</w:t>
        </w:r>
      </w:ins>
      <w:ins w:id="833" w:author="AnneMarieW" w:date="2017-03-14T13:25:00Z">
        <w:r>
          <w:rPr/>
          <w:t xml:space="preserve"> </w:t>
        </w:r>
      </w:ins>
      <w:r>
        <w:rPr>
          <w:rStyle w:val="Literal"/>
        </w:rPr>
        <w:t>rect1</w:t>
      </w:r>
      <w:del w:id="834"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pPr>
        <w:pStyle w:val="CodeA"/>
        <w:rPr/>
      </w:pPr>
      <w:r>
        <w:rPr/>
        <w:t>Can rect1 hold rect2? true</w:t>
      </w:r>
    </w:p>
    <w:p>
      <w:pPr>
        <w:pStyle w:val="CodeC"/>
        <w:rPr/>
      </w:pPr>
      <w:r>
        <w:rPr/>
        <w:t>Can rect1 hold rect3? false</w:t>
      </w:r>
    </w:p>
    <w:p>
      <w:pPr>
        <w:pStyle w:val="Body"/>
        <w:rPr/>
      </w:pPr>
      <w:r>
        <w:rPr>
          <w:rFonts w:eastAsia="Microsoft YaHei"/>
        </w:rPr>
        <w:t xml:space="preserve">We know we want to define a method, so it will be within the </w:t>
      </w:r>
      <w:r>
        <w:rPr>
          <w:rStyle w:val="Literal"/>
        </w:rPr>
        <w:t>impl Rectangle</w:t>
      </w:r>
      <w:r>
        <w:rPr/>
        <w:t xml:space="preserve"> </w:t>
      </w:r>
      <w:r>
        <w:rPr>
          <w:rFonts w:eastAsia="Microsoft YaHei"/>
        </w:rPr>
        <w:t xml:space="preserve">block. The method name will be </w:t>
      </w:r>
      <w:commentRangeStart w:id="43"/>
      <w:r>
        <w:rPr>
          <w:rStyle w:val="Literal"/>
        </w:rPr>
        <w:t>can_hold</w:t>
      </w:r>
      <w:r>
        <w:rPr>
          <w:rStyle w:val="Literal"/>
        </w:rPr>
      </w:r>
      <w:commentRangeEnd w:id="43"/>
      <w:r>
        <w:commentReference w:id="43"/>
      </w:r>
      <w:r>
        <w:rPr>
          <w:rStyle w:val="Literal"/>
        </w:rPr>
        <w:commentReference w:id="44"/>
      </w:r>
      <w:r>
        <w:rPr>
          <w:rFonts w:eastAsia="Microsoft YaHei"/>
        </w:rPr>
        <w:t xml:space="preserve">, and it will take an immutable borrow of another </w:t>
      </w:r>
      <w:r>
        <w:rPr>
          <w:rStyle w:val="Literal"/>
        </w:rPr>
        <w:t>Rectangle</w:t>
      </w:r>
      <w:r>
        <w:rPr>
          <w:rFonts w:eastAsia="Microsoft YaHei"/>
        </w:rPr>
        <w:t xml:space="preserve"> as a</w:t>
      </w:r>
      <w:del w:id="835" w:author="Carol Nichols" w:date="2017-04-25T13:09:00Z">
        <w:r>
          <w:rPr>
            <w:rFonts w:eastAsia="Microsoft YaHei"/>
          </w:rPr>
          <w:delText>n argument</w:delText>
        </w:r>
      </w:del>
      <w:ins w:id="836" w:author="Carol Nichols" w:date="2017-04-25T13:09:00Z">
        <w:r>
          <w:rPr>
            <w:rFonts w:eastAsia="Microsoft YaHei"/>
          </w:rPr>
          <w:t xml:space="preserve"> parameter</w:t>
        </w:r>
      </w:ins>
      <w:r>
        <w:rPr>
          <w:rFonts w:eastAsia="Microsoft YaHei"/>
        </w:rPr>
        <w:t xml:space="preserve">. We can tell what the type of the </w:t>
      </w:r>
      <w:del w:id="837" w:author="Carol Nichols" w:date="2017-04-25T13:09:00Z">
        <w:r>
          <w:rPr>
            <w:rFonts w:eastAsia="Microsoft YaHei"/>
          </w:rPr>
          <w:delText>argument</w:delText>
        </w:r>
      </w:del>
      <w:ins w:id="838" w:author="Carol Nichols" w:date="2017-04-25T13:09:00Z">
        <w:r>
          <w:rPr>
            <w:rFonts w:eastAsia="Microsoft YaHei"/>
          </w:rPr>
          <w:t>parameter</w:t>
        </w:r>
      </w:ins>
      <w:r>
        <w:rPr>
          <w:rFonts w:eastAsia="Microsoft YaHei"/>
        </w:rPr>
        <w:t xml:space="preserve"> will be by looking at </w:t>
      </w:r>
      <w:del w:id="839" w:author="Carol Nichols" w:date="2017-04-25T12:45:00Z">
        <w:r>
          <w:rPr>
            <w:rFonts w:eastAsia="Microsoft YaHei"/>
          </w:rPr>
          <w:delText>a call site</w:delText>
        </w:r>
      </w:del>
      <w:ins w:id="840"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841" w:author="AnneMarieW" w:date="2017-03-14T13:28:00Z">
        <w:r>
          <w:rPr>
            <w:rFonts w:eastAsia="Microsoft YaHei"/>
          </w:rPr>
          <w:delText>,</w:delText>
        </w:r>
      </w:del>
      <w:r>
        <w:rPr>
          <w:rFonts w:eastAsia="Microsoft YaHei"/>
        </w:rPr>
        <w:t xml:space="preserve"> </w:t>
      </w:r>
      <w:del w:id="842" w:author="AnneMarieW" w:date="2017-03-14T13:28:00Z">
        <w:r>
          <w:rPr>
            <w:rFonts w:eastAsia="Microsoft YaHei"/>
          </w:rPr>
          <w:delText>sinc</w:delText>
        </w:r>
      </w:del>
      <w:ins w:id="843"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844"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845" w:author="AnneMarieW" w:date="2017-03-14T13:28:00Z">
        <w:r>
          <w:rPr>
            <w:rFonts w:eastAsia="Microsoft YaHei"/>
          </w:rPr>
          <w:delText>keep</w:delText>
        </w:r>
      </w:del>
      <w:ins w:id="846"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847" w:author="AnneMarieW" w:date="2017-03-14T13:28:00Z">
        <w:r>
          <w:rPr>
            <w:rFonts w:eastAsia="Microsoft YaHei"/>
          </w:rPr>
          <w:delText xml:space="preserve">that </w:delText>
        </w:r>
      </w:del>
      <w:r>
        <w:rPr>
          <w:rFonts w:eastAsia="Microsoft YaHei"/>
        </w:rPr>
        <w:t>we c</w:t>
      </w:r>
      <w:del w:id="848" w:author="AnneMarieW" w:date="2017-03-14T13:28:00Z">
        <w:r>
          <w:rPr>
            <w:rFonts w:eastAsia="Microsoft YaHei"/>
          </w:rPr>
          <w:delText>ould</w:delText>
        </w:r>
      </w:del>
      <w:ins w:id="849" w:author="AnneMarieW" w:date="2017-03-14T13:28:00Z">
        <w:r>
          <w:rPr>
            <w:rFonts w:eastAsia="Microsoft YaHei"/>
          </w:rPr>
          <w:t>an</w:t>
        </w:r>
      </w:ins>
      <w:r>
        <w:rPr>
          <w:rFonts w:eastAsia="Microsoft YaHei"/>
        </w:rPr>
        <w:t xml:space="preserve"> use it again after calling th</w:t>
      </w:r>
      <w:del w:id="850" w:author="AnneMarieW" w:date="2017-03-14T13:28:00Z">
        <w:r>
          <w:rPr>
            <w:rFonts w:eastAsia="Microsoft YaHei"/>
          </w:rPr>
          <w:delText>is</w:delText>
        </w:r>
      </w:del>
      <w:ins w:id="851" w:author="AnneMarieW" w:date="2017-03-14T13:28:00Z">
        <w:r>
          <w:rPr>
            <w:rFonts w:eastAsia="Microsoft YaHei"/>
          </w:rPr>
          <w:t>e</w:t>
        </w:r>
      </w:ins>
      <w:r>
        <w:rPr>
          <w:rFonts w:eastAsia="Microsoft YaHei"/>
        </w:rPr>
        <w:t xml:space="preserve"> </w:t>
      </w:r>
      <w:ins w:id="852" w:author="AnneMarieW" w:date="2017-03-14T13:28:00Z">
        <w:r>
          <w:rPr>
            <w:rStyle w:val="Literal"/>
          </w:rPr>
          <w:t>can_hold</w:t>
        </w:r>
      </w:ins>
      <w:ins w:id="853" w:author="AnneMarieW" w:date="2017-03-14T13:28:00Z">
        <w:r>
          <w:rPr>
            <w:rFonts w:eastAsia="Microsoft YaHei"/>
          </w:rPr>
          <w:t xml:space="preserve"> </w:t>
        </w:r>
      </w:ins>
      <w:r>
        <w:rPr>
          <w:rFonts w:eastAsia="Microsoft YaHei"/>
        </w:rPr>
        <w:t xml:space="preserve">method. The return value of </w:t>
      </w:r>
      <w:r>
        <w:rPr>
          <w:rStyle w:val="Literal"/>
        </w:rPr>
        <w:t>can_hold</w:t>
      </w:r>
      <w:r>
        <w:rPr>
          <w:rFonts w:eastAsia="Microsoft YaHei"/>
        </w:rPr>
        <w:t xml:space="preserve"> will be a boolean, and the implementation will check </w:t>
      </w:r>
      <w:del w:id="854" w:author="AnneMarieW" w:date="2017-03-14T13:29:00Z">
        <w:r>
          <w:rPr>
            <w:rFonts w:eastAsia="Microsoft YaHei"/>
          </w:rPr>
          <w:delText xml:space="preserve">to see if </w:delText>
        </w:r>
      </w:del>
      <w:ins w:id="855" w:author="AnneMarieW" w:date="2017-03-14T13:29:00Z">
        <w:r>
          <w:rPr>
            <w:rFonts w:eastAsia="Microsoft YaHei"/>
          </w:rPr>
          <w:t xml:space="preserve">whether </w:t>
        </w:r>
      </w:ins>
      <w:ins w:id="856" w:author="janelle" w:date="2017-04-10T15:59:00Z">
        <w:commentRangeStart w:id="45"/>
        <w:r>
          <w:rPr>
            <w:rFonts w:eastAsia="Microsoft YaHei"/>
          </w:rPr>
          <w:t xml:space="preserve">the length and width of </w:t>
        </w:r>
      </w:ins>
      <w:r>
        <w:rPr>
          <w:rFonts w:eastAsia="Microsoft YaHei"/>
        </w:rPr>
      </w:r>
      <w:commentRangeEnd w:id="45"/>
      <w:r>
        <w:commentReference w:id="45"/>
      </w:r>
      <w:r>
        <w:rPr>
          <w:rFonts w:eastAsia="Microsoft YaHei"/>
        </w:rPr>
        <w:commentReference w:id="46"/>
      </w:r>
      <w:r>
        <w:rPr>
          <w:rStyle w:val="Literal"/>
        </w:rPr>
        <w:t>self</w:t>
      </w:r>
      <w:del w:id="857"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858" w:author="AnneMarieW" w:date="2017-03-14T13:29:00Z">
        <w:r>
          <w:rPr>
            <w:rFonts w:eastAsia="Microsoft YaHei"/>
          </w:rPr>
          <w:delText>is</w:delText>
        </w:r>
      </w:del>
      <w:ins w:id="859" w:author="AnneMarieW" w:date="2017-03-14T13:29:00Z">
        <w:r>
          <w:rPr>
            <w:rFonts w:eastAsia="Microsoft YaHei"/>
          </w:rPr>
          <w:t>e</w:t>
        </w:r>
      </w:ins>
      <w:r>
        <w:rPr>
          <w:rFonts w:eastAsia="Microsoft YaHei"/>
        </w:rPr>
        <w:t xml:space="preserve"> new </w:t>
      </w:r>
      <w:ins w:id="860" w:author="AnneMarieW" w:date="2017-03-14T13:29:00Z">
        <w:r>
          <w:rPr>
            <w:rStyle w:val="Literal"/>
          </w:rPr>
          <w:t>can_hold</w:t>
        </w:r>
      </w:ins>
      <w:ins w:id="861" w:author="AnneMarieW" w:date="2017-03-14T13:29:00Z">
        <w:r>
          <w:rPr>
            <w:rFonts w:eastAsia="Microsoft YaHei"/>
          </w:rPr>
          <w:t xml:space="preserve"> </w:t>
        </w:r>
      </w:ins>
      <w:r>
        <w:rPr>
          <w:rFonts w:eastAsia="Microsoft YaHei"/>
        </w:rPr>
        <w:t xml:space="preserve">method to the </w:t>
      </w:r>
      <w:r>
        <w:rPr>
          <w:rStyle w:val="Literal"/>
          <w:rFonts w:eastAsia="Microsoft YaHei"/>
        </w:rPr>
        <w:t>impl</w:t>
      </w:r>
      <w:r>
        <w:rPr>
          <w:rFonts w:eastAsia="Microsoft YaHei"/>
        </w:rPr>
        <w:t xml:space="preserve"> block from Listing 5-</w:t>
      </w:r>
      <w:del w:id="862" w:author="Carol Nichols" w:date="2017-05-16T11:23:00Z">
        <w:r>
          <w:rPr>
            <w:rFonts w:eastAsia="Microsoft YaHei"/>
          </w:rPr>
          <w:delText>7</w:delText>
        </w:r>
      </w:del>
      <w:ins w:id="863" w:author="Carol Nichols" w:date="2017-05-16T11:23:00Z">
        <w:r>
          <w:rPr>
            <w:rFonts w:eastAsia="Microsoft YaHei"/>
          </w:rPr>
          <w:t>1</w:t>
        </w:r>
      </w:ins>
      <w:ins w:id="864" w:author="Carol Nichols" w:date="2017-07-09T16:50:00Z">
        <w:r>
          <w:rPr>
            <w:rFonts w:eastAsia="Microsoft YaHei"/>
          </w:rPr>
          <w:t>3</w:t>
        </w:r>
      </w:ins>
      <w:ins w:id="865" w:author="Carol Nichols" w:date="2017-04-25T13:56:00Z">
        <w:r>
          <w:rPr>
            <w:rFonts w:eastAsia="Microsoft YaHei"/>
          </w:rPr>
          <w:t>, shown in Listing 5-</w:t>
        </w:r>
      </w:ins>
      <w:ins w:id="866" w:author="Carol Nichols" w:date="2017-05-16T11:23:00Z">
        <w:r>
          <w:rPr>
            <w:rFonts w:eastAsia="Microsoft YaHei"/>
          </w:rPr>
          <w:t>1</w:t>
        </w:r>
      </w:ins>
      <w:ins w:id="867" w:author="Carol Nichols" w:date="2017-07-09T16:50:00Z">
        <w:r>
          <w:rPr>
            <w:rFonts w:eastAsia="Microsoft YaHei"/>
          </w:rPr>
          <w:t>5</w:t>
        </w:r>
      </w:ins>
      <w:r>
        <w:rPr>
          <w:rFonts w:eastAsia="Microsoft YaHei"/>
        </w:rPr>
        <w:t>:</w:t>
      </w:r>
    </w:p>
    <w:p>
      <w:pPr>
        <w:pStyle w:val="ProductionDirective"/>
        <w:pPrChange w:id="0" w:author="janelle" w:date="2017-04-10T15:31:00Z"/>
        <w:rPr>
          <w:rFonts w:eastAsia="Microsoft YaHei"/>
        </w:rPr>
      </w:pPr>
      <w:r>
        <w:rPr/>
        <w:t>Filename: src/main.rs</w:t>
      </w:r>
    </w:p>
    <w:p>
      <w:pPr>
        <w:pStyle w:val="CodeA"/>
        <w:rPr/>
      </w:pPr>
      <w:r>
        <w:rPr>
          <w:rStyle w:val="LiteralGray"/>
        </w:rPr>
        <w:t>impl Rectangle {</w:t>
      </w:r>
    </w:p>
    <w:p>
      <w:pPr>
        <w:pStyle w:val="CodeB"/>
        <w:rPr/>
      </w:pPr>
      <w:r>
        <w:rPr>
          <w:rStyle w:val="LiteralGray"/>
        </w:rPr>
        <w:t xml:space="preserve">    </w:t>
      </w:r>
      <w:r>
        <w:rPr>
          <w:rStyle w:val="LiteralGray"/>
        </w:rPr>
        <w:t>fn area(&amp;self) -&gt; u32 {</w:t>
      </w:r>
    </w:p>
    <w:p>
      <w:pPr>
        <w:pStyle w:val="CodeB"/>
        <w:rPr/>
      </w:pPr>
      <w:r>
        <w:rPr>
          <w:rStyle w:val="LiteralGray"/>
        </w:rPr>
        <w:t xml:space="preserve">        </w:t>
      </w:r>
      <w:r>
        <w:rPr>
          <w:rStyle w:val="LiteralGray"/>
        </w:rPr>
        <w:t>self.length * self.width</w:t>
      </w:r>
    </w:p>
    <w:p>
      <w:pPr>
        <w:pStyle w:val="CodeB"/>
        <w:rPr/>
      </w:pPr>
      <w:r>
        <w:rPr>
          <w:rStyle w:val="LiteralGray"/>
        </w:rPr>
        <w:t xml:space="preserve">    </w:t>
      </w:r>
      <w:r>
        <w:rPr>
          <w:rStyle w:val="LiteralGray"/>
        </w:rPr>
        <w:t>}</w:t>
      </w:r>
    </w:p>
    <w:p>
      <w:pPr>
        <w:pStyle w:val="CodeB"/>
        <w:rPr>
          <w:rStyle w:val="LiteralGray"/>
        </w:rPr>
      </w:pPr>
      <w:r>
        <w:rPr/>
      </w:r>
    </w:p>
    <w:p>
      <w:pPr>
        <w:pStyle w:val="CodeB"/>
        <w:rPr/>
      </w:pPr>
      <w:r>
        <w:rPr/>
        <w:t xml:space="preserve">    </w:t>
      </w:r>
      <w:r>
        <w:rPr/>
        <w:t>fn can_hold(&amp;self, other: &amp;Rectangle) -&gt; bool {</w:t>
      </w:r>
    </w:p>
    <w:p>
      <w:pPr>
        <w:pStyle w:val="CodeB"/>
        <w:rPr/>
      </w:pPr>
      <w:r>
        <w:rPr/>
        <w:t xml:space="preserve">        </w:t>
      </w:r>
      <w:r>
        <w:rPr/>
        <w:t>self.length &gt; other.length &amp;&amp; self.width &gt; other.width</w:t>
      </w:r>
    </w:p>
    <w:p>
      <w:pPr>
        <w:pStyle w:val="CodeB"/>
        <w:rPr/>
      </w:pPr>
      <w:r>
        <w:rPr/>
        <w:t xml:space="preserve">    </w:t>
      </w:r>
      <w:r>
        <w:rPr/>
        <w:t>}</w:t>
      </w:r>
    </w:p>
    <w:p>
      <w:pPr>
        <w:pStyle w:val="CodeC"/>
        <w:rPr/>
      </w:pPr>
      <w:r>
        <w:rPr>
          <w:rStyle w:val="LiteralGray"/>
        </w:rPr>
        <w:t>}</w:t>
      </w:r>
    </w:p>
    <w:p>
      <w:pPr>
        <w:pStyle w:val="Caption1"/>
        <w:rPr/>
      </w:pPr>
      <w:ins w:id="868" w:author="Carol Nichols" w:date="2017-04-25T13:56:00Z">
        <w:r>
          <w:rPr>
            <w:rFonts w:eastAsia="Microsoft YaHei"/>
          </w:rPr>
          <w:t xml:space="preserve">Listing 5-15: Implementing the </w:t>
        </w:r>
      </w:ins>
      <w:ins w:id="869" w:author="Carol Nichols" w:date="2017-04-25T13:56:00Z">
        <w:r>
          <w:rPr>
            <w:rStyle w:val="Literal"/>
            <w:rFonts w:eastAsia="Microsoft YaHei"/>
          </w:rPr>
          <w:t>can_hold</w:t>
        </w:r>
      </w:ins>
      <w:ins w:id="870" w:author="Carol Nichols" w:date="2017-04-25T13:56:00Z">
        <w:r>
          <w:rPr>
            <w:rFonts w:eastAsia="Microsoft YaHei"/>
          </w:rPr>
          <w:t xml:space="preserve"> method on </w:t>
        </w:r>
      </w:ins>
      <w:ins w:id="871" w:author="Carol Nichols" w:date="2017-04-25T13:56:00Z">
        <w:r>
          <w:rPr>
            <w:rStyle w:val="Literal"/>
            <w:rFonts w:eastAsia="Microsoft YaHei"/>
          </w:rPr>
          <w:t>Rectangle</w:t>
        </w:r>
      </w:ins>
      <w:ins w:id="872" w:author="Carol Nichols" w:date="2017-04-25T13:56:00Z">
        <w:r>
          <w:rPr>
            <w:rFonts w:eastAsia="Microsoft YaHei"/>
          </w:rPr>
          <w:t xml:space="preserve"> that takes another </w:t>
        </w:r>
      </w:ins>
      <w:ins w:id="873" w:author="Carol Nichols" w:date="2017-04-25T13:56:00Z">
        <w:r>
          <w:rPr>
            <w:rStyle w:val="Literal"/>
            <w:rFonts w:eastAsia="Microsoft YaHei"/>
          </w:rPr>
          <w:t>Rectangle</w:t>
        </w:r>
      </w:ins>
      <w:ins w:id="874" w:author="Carol Nichols" w:date="2017-04-25T13:56:00Z">
        <w:r>
          <w:rPr>
            <w:rFonts w:eastAsia="Microsoft YaHei"/>
          </w:rPr>
          <w:t xml:space="preserve"> instance as a parameter</w:t>
        </w:r>
      </w:ins>
    </w:p>
    <w:p>
      <w:pPr>
        <w:pStyle w:val="Body"/>
        <w:rPr/>
      </w:pPr>
      <w:del w:id="875" w:author="AnneMarieW" w:date="2017-03-14T13:29:00Z">
        <w:r>
          <w:rPr>
            <w:rFonts w:eastAsia="Microsoft YaHei"/>
          </w:rPr>
          <w:delText xml:space="preserve">If </w:delText>
        </w:r>
      </w:del>
      <w:ins w:id="876" w:author="AnneMarieW" w:date="2017-03-14T13:29:00Z">
        <w:r>
          <w:rPr>
            <w:rFonts w:eastAsia="Microsoft YaHei"/>
          </w:rPr>
          <w:t xml:space="preserve">When </w:t>
        </w:r>
      </w:ins>
      <w:r>
        <w:rPr>
          <w:rFonts w:eastAsia="Microsoft YaHei"/>
        </w:rPr>
        <w:t xml:space="preserve">we run this </w:t>
      </w:r>
      <w:ins w:id="877" w:author="AnneMarieW" w:date="2017-03-14T13:30:00Z">
        <w:r>
          <w:rPr>
            <w:rFonts w:eastAsia="Microsoft YaHei"/>
          </w:rPr>
          <w:t xml:space="preserve">code </w:t>
        </w:r>
      </w:ins>
      <w:commentRangeStart w:id="47"/>
      <w:r>
        <w:rPr>
          <w:rFonts w:eastAsia="Microsoft YaHei"/>
        </w:rPr>
        <w:t xml:space="preserve">with the </w:t>
      </w:r>
      <w:r>
        <w:rPr>
          <w:rStyle w:val="Literal"/>
        </w:rPr>
        <w:t>main</w:t>
      </w:r>
      <w:r>
        <w:rPr>
          <w:rStyle w:val="Literal"/>
        </w:rPr>
      </w:r>
      <w:commentRangeEnd w:id="47"/>
      <w:r>
        <w:commentReference w:id="47"/>
      </w:r>
      <w:r>
        <w:rPr>
          <w:rStyle w:val="Literal"/>
        </w:rPr>
        <w:commentReference w:id="48"/>
      </w:r>
      <w:r>
        <w:rPr>
          <w:rFonts w:eastAsia="Microsoft YaHei"/>
        </w:rPr>
        <w:t xml:space="preserve"> </w:t>
      </w:r>
      <w:del w:id="878" w:author="AnneMarieW" w:date="2017-03-14T13:30:00Z">
        <w:r>
          <w:rPr>
            <w:rFonts w:eastAsia="Microsoft YaHei"/>
          </w:rPr>
          <w:delText>from</w:delText>
        </w:r>
      </w:del>
      <w:ins w:id="879" w:author="Carol Nichols" w:date="2017-04-25T12:46:00Z">
        <w:r>
          <w:rPr>
            <w:rFonts w:eastAsia="Microsoft YaHei"/>
          </w:rPr>
          <w:t xml:space="preserve">function </w:t>
        </w:r>
      </w:ins>
      <w:ins w:id="880" w:author="AnneMarieW" w:date="2017-03-14T13:30:00Z">
        <w:r>
          <w:rPr>
            <w:rFonts w:eastAsia="Microsoft YaHei"/>
          </w:rPr>
          <w:t>in</w:t>
        </w:r>
      </w:ins>
      <w:r>
        <w:rPr>
          <w:rFonts w:eastAsia="Microsoft YaHei"/>
        </w:rPr>
        <w:t xml:space="preserve"> Listing 5-</w:t>
      </w:r>
      <w:del w:id="881" w:author="Carol Nichols" w:date="2017-05-16T11:23:00Z">
        <w:r>
          <w:rPr>
            <w:rFonts w:eastAsia="Microsoft YaHei"/>
          </w:rPr>
          <w:delText>8</w:delText>
        </w:r>
      </w:del>
      <w:ins w:id="882" w:author="Carol Nichols" w:date="2017-05-16T11:23:00Z">
        <w:r>
          <w:rPr>
            <w:rFonts w:eastAsia="Microsoft YaHei"/>
          </w:rPr>
          <w:t>1</w:t>
        </w:r>
      </w:ins>
      <w:ins w:id="883" w:author="Carol Nichols" w:date="2017-07-09T16:50:00Z">
        <w:r>
          <w:rPr>
            <w:rFonts w:eastAsia="Microsoft YaHei"/>
          </w:rPr>
          <w:t>4</w:t>
        </w:r>
      </w:ins>
      <w:r>
        <w:rPr>
          <w:rFonts w:eastAsia="Microsoft YaHei"/>
        </w:rPr>
        <w:t>, we</w:t>
      </w:r>
      <w:del w:id="884" w:author="AnneMarieW" w:date="2017-03-14T13:30:00Z">
        <w:r>
          <w:rPr>
            <w:rFonts w:eastAsia="Microsoft YaHei"/>
          </w:rPr>
          <w:delText xml:space="preserve"> wi</w:delText>
        </w:r>
      </w:del>
      <w:ins w:id="885" w:author="AnneMarieW" w:date="2017-03-14T13:30:00Z">
        <w:r>
          <w:rPr>
            <w:rFonts w:eastAsia="Microsoft YaHei"/>
          </w:rPr>
          <w:t>’</w:t>
        </w:r>
      </w:ins>
      <w:r>
        <w:rPr>
          <w:rFonts w:eastAsia="Microsoft YaHei"/>
        </w:rPr>
        <w:t>ll get our desired output</w:t>
      </w:r>
      <w:del w:id="886" w:author="AnneMarieW" w:date="2017-03-14T14:05:00Z">
        <w:r>
          <w:rPr>
            <w:rFonts w:eastAsia="Microsoft YaHei"/>
          </w:rPr>
          <w:delText>!</w:delText>
        </w:r>
      </w:del>
      <w:ins w:id="887" w:author="AnneMarieW" w:date="2017-03-14T14:05:00Z">
        <w:r>
          <w:rPr>
            <w:rFonts w:eastAsia="Microsoft YaHei"/>
          </w:rPr>
          <w:t>.</w:t>
        </w:r>
      </w:ins>
      <w:r>
        <w:rPr>
          <w:rFonts w:eastAsia="Microsoft YaHei"/>
        </w:rPr>
        <w:t xml:space="preserve"> Methods can take multiple </w:t>
      </w:r>
      <w:del w:id="888" w:author="Carol Nichols" w:date="2017-04-25T13:09:00Z">
        <w:r>
          <w:rPr>
            <w:rFonts w:eastAsia="Microsoft YaHei"/>
          </w:rPr>
          <w:delText>argument</w:delText>
        </w:r>
      </w:del>
      <w:ins w:id="889" w:author="Carol Nichols" w:date="2017-04-25T13:09:00Z">
        <w:r>
          <w:rPr>
            <w:rFonts w:eastAsia="Microsoft YaHei"/>
          </w:rPr>
          <w:t>parameter</w:t>
        </w:r>
      </w:ins>
      <w:r>
        <w:rPr>
          <w:rFonts w:eastAsia="Microsoft YaHei"/>
        </w:rPr>
        <w:t xml:space="preserve">s that we add to the signature after the </w:t>
      </w:r>
      <w:r>
        <w:rPr>
          <w:rStyle w:val="Literal"/>
        </w:rPr>
        <w:t>self</w:t>
      </w:r>
      <w:r>
        <w:rPr>
          <w:rFonts w:eastAsia="Microsoft YaHei"/>
        </w:rPr>
        <w:t xml:space="preserve"> parameter, and those </w:t>
      </w:r>
      <w:del w:id="890" w:author="Carol Nichols" w:date="2017-04-25T13:09:00Z">
        <w:r>
          <w:rPr>
            <w:rFonts w:eastAsia="Microsoft YaHei"/>
          </w:rPr>
          <w:delText>argument</w:delText>
        </w:r>
      </w:del>
      <w:ins w:id="891" w:author="Carol Nichols" w:date="2017-04-25T13:09:00Z">
        <w:r>
          <w:rPr>
            <w:rFonts w:eastAsia="Microsoft YaHei"/>
          </w:rPr>
          <w:t>parameter</w:t>
        </w:r>
      </w:ins>
      <w:r>
        <w:rPr>
          <w:rFonts w:eastAsia="Microsoft YaHei"/>
        </w:rPr>
        <w:t xml:space="preserve">s work just like </w:t>
      </w:r>
      <w:del w:id="892" w:author="Carol Nichols" w:date="2017-04-25T13:09:00Z">
        <w:r>
          <w:rPr>
            <w:rFonts w:eastAsia="Microsoft YaHei"/>
          </w:rPr>
          <w:delText>argument</w:delText>
        </w:r>
      </w:del>
      <w:ins w:id="893" w:author="Carol Nichols" w:date="2017-04-25T13:09:00Z">
        <w:r>
          <w:rPr>
            <w:rFonts w:eastAsia="Microsoft YaHei"/>
          </w:rPr>
          <w:t>parameter</w:t>
        </w:r>
      </w:ins>
      <w:r>
        <w:rPr>
          <w:rFonts w:eastAsia="Microsoft YaHei"/>
        </w:rPr>
        <w:t>s in functions</w:t>
      </w:r>
      <w:del w:id="894" w:author="AnneMarieW" w:date="2017-03-14T13:30:00Z">
        <w:r>
          <w:rPr>
            <w:rFonts w:eastAsia="Microsoft YaHei"/>
          </w:rPr>
          <w:delText xml:space="preserve"> do</w:delText>
        </w:r>
      </w:del>
      <w:r>
        <w:rPr>
          <w:rFonts w:eastAsia="Microsoft YaHei"/>
        </w:rPr>
        <w:t>.</w:t>
      </w:r>
    </w:p>
    <w:p>
      <w:pPr>
        <w:pStyle w:val="HeadB"/>
        <w:rPr>
          <w:rFonts w:eastAsia="Microsoft YaHei"/>
        </w:rPr>
      </w:pPr>
      <w:bookmarkStart w:id="29" w:name="associated-functions"/>
      <w:bookmarkStart w:id="30" w:name="_Toc477248813"/>
      <w:bookmarkStart w:id="31" w:name="__RefHeading___Toc7043_308490998"/>
      <w:bookmarkEnd w:id="29"/>
      <w:bookmarkEnd w:id="30"/>
      <w:bookmarkEnd w:id="31"/>
      <w:r>
        <w:rPr>
          <w:rFonts w:eastAsia="Microsoft YaHei"/>
        </w:rPr>
        <w:t>Associated Functions</w:t>
      </w:r>
    </w:p>
    <w:p>
      <w:pPr>
        <w:pStyle w:val="BodyFirst"/>
        <w:rPr/>
      </w:pPr>
      <w:del w:id="895" w:author="AnneMarieW" w:date="2017-03-14T13:50:00Z">
        <w:r>
          <w:rPr>
            <w:rFonts w:eastAsia="Microsoft YaHei"/>
          </w:rPr>
          <w:delText xml:space="preserve">One more </w:delText>
        </w:r>
      </w:del>
      <w:ins w:id="896" w:author="AnneMarieW" w:date="2017-03-14T13:50:00Z">
        <w:r>
          <w:rPr>
            <w:rFonts w:eastAsia="Microsoft YaHei"/>
          </w:rPr>
          <w:t xml:space="preserve">Another </w:t>
        </w:r>
      </w:ins>
      <w:r>
        <w:rPr>
          <w:rFonts w:eastAsia="Microsoft YaHei"/>
        </w:rPr>
        <w:t xml:space="preserve">useful feature of </w:t>
      </w:r>
      <w:r>
        <w:rPr>
          <w:rStyle w:val="Literal"/>
        </w:rPr>
        <w:t>impl</w:t>
      </w:r>
      <w:r>
        <w:rPr>
          <w:rFonts w:eastAsia="Microsoft YaHei"/>
        </w:rPr>
        <w:t xml:space="preserve"> blocks</w:t>
      </w:r>
      <w:del w:id="897" w:author="AnneMarieW" w:date="2017-03-14T13:50:00Z">
        <w:r>
          <w:rPr>
            <w:rFonts w:eastAsia="Microsoft YaHei"/>
          </w:rPr>
          <w:delText>:</w:delText>
        </w:r>
      </w:del>
      <w:ins w:id="898" w:author="AnneMarieW" w:date="2017-03-14T13:50:00Z">
        <w:r>
          <w:rPr>
            <w:rFonts w:eastAsia="Microsoft YaHei"/>
          </w:rPr>
          <w:t xml:space="preserve"> is that</w:t>
        </w:r>
      </w:ins>
      <w:r>
        <w:rPr>
          <w:rFonts w:eastAsia="Microsoft YaHei"/>
        </w:rPr>
        <w:t xml:space="preserve"> we’re allowed to define functions within </w:t>
      </w:r>
      <w:r>
        <w:rPr>
          <w:rStyle w:val="Literal"/>
        </w:rPr>
        <w:t>impl</w:t>
      </w:r>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899" w:author="AnneMarieW" w:date="2017-03-14T13:51:00Z">
        <w:r>
          <w:rPr>
            <w:rStyle w:val="EmphasisItalic"/>
            <w:rFonts w:eastAsia="Microsoft YaHei"/>
          </w:rPr>
          <w:delText>,</w:delText>
        </w:r>
      </w:del>
      <w:r>
        <w:rPr>
          <w:rFonts w:eastAsia="Microsoft YaHei"/>
        </w:rPr>
        <w:t xml:space="preserve"> </w:t>
      </w:r>
      <w:del w:id="900" w:author="AnneMarieW" w:date="2017-03-14T13:50:00Z">
        <w:r>
          <w:rPr>
            <w:rFonts w:eastAsia="Microsoft YaHei"/>
          </w:rPr>
          <w:delText>sinc</w:delText>
        </w:r>
      </w:del>
      <w:ins w:id="901" w:author="AnneMarieW" w:date="2017-03-14T13:50:00Z">
        <w:r>
          <w:rPr>
            <w:rFonts w:eastAsia="Microsoft YaHei"/>
          </w:rPr>
          <w:t>becaus</w:t>
        </w:r>
      </w:ins>
      <w:r>
        <w:rPr>
          <w:rFonts w:eastAsia="Microsoft YaHei"/>
        </w:rPr>
        <w:t>e they’re associated with the struct. They’re still functions</w:t>
      </w:r>
      <w:del w:id="902" w:author="AnneMarieW" w:date="2017-03-14T13:51:00Z">
        <w:r>
          <w:rPr>
            <w:rFonts w:eastAsia="Microsoft YaHei"/>
          </w:rPr>
          <w:delText xml:space="preserve"> though</w:delText>
        </w:r>
      </w:del>
      <w:r>
        <w:rPr>
          <w:rFonts w:eastAsia="Microsoft YaHei"/>
        </w:rPr>
        <w:t xml:space="preserve">, not methods, </w:t>
      </w:r>
      <w:del w:id="903" w:author="AnneMarieW" w:date="2017-03-14T13:51:00Z">
        <w:r>
          <w:rPr>
            <w:rFonts w:eastAsia="Microsoft YaHei"/>
          </w:rPr>
          <w:delText>sinc</w:delText>
        </w:r>
      </w:del>
      <w:ins w:id="904" w:author="AnneMarieW" w:date="2017-03-14T13:51:00Z">
        <w:r>
          <w:rPr>
            <w:rFonts w:eastAsia="Microsoft YaHei"/>
          </w:rPr>
          <w:t>becaus</w:t>
        </w:r>
      </w:ins>
      <w:r>
        <w:rPr>
          <w:rFonts w:eastAsia="Microsoft YaHei"/>
        </w:rPr>
        <w:t xml:space="preserve">e they don’t have an instance of the struct to work with. You’ve already used </w:t>
      </w:r>
      <w:del w:id="905" w:author="AnneMarieW" w:date="2017-03-14T13:51:00Z">
        <w:r>
          <w:rPr>
            <w:rFonts w:eastAsia="Microsoft YaHei"/>
          </w:rPr>
          <w:delText>an</w:delText>
        </w:r>
      </w:del>
      <w:ins w:id="906" w:author="AnneMarieW" w:date="2017-03-14T13:51:00Z">
        <w:r>
          <w:rPr>
            <w:rFonts w:eastAsia="Microsoft YaHei"/>
          </w:rPr>
          <w:t xml:space="preserve">the </w:t>
        </w:r>
      </w:ins>
      <w:ins w:id="907" w:author="AnneMarieW" w:date="2017-03-14T13:51:00Z">
        <w:r>
          <w:rPr>
            <w:rStyle w:val="Literal"/>
          </w:rPr>
          <w:t>String::from</w:t>
        </w:r>
      </w:ins>
      <w:r>
        <w:rPr>
          <w:rFonts w:eastAsia="Microsoft YaHei"/>
        </w:rPr>
        <w:t xml:space="preserve"> associated function</w:t>
      </w:r>
      <w:del w:id="908" w:author="AnneMarieW" w:date="2017-03-14T13:51:00Z">
        <w:r>
          <w:rPr>
            <w:rFonts w:eastAsia="Microsoft YaHei"/>
          </w:rPr>
          <w:delText xml:space="preserve">: </w:delText>
        </w:r>
      </w:del>
      <w:del w:id="909" w:author="AnneMarieW" w:date="2017-03-14T13:51:00Z">
        <w:r>
          <w:rPr>
            <w:rStyle w:val="Literal"/>
            <w:rFonts w:eastAsia="Microsoft YaHei"/>
          </w:rPr>
          <w:delText>String::from</w:delText>
        </w:r>
      </w:del>
      <w:r>
        <w:rPr>
          <w:rFonts w:eastAsia="Microsoft YaHei"/>
        </w:rPr>
        <w:t>.</w:t>
      </w:r>
    </w:p>
    <w:p>
      <w:pPr>
        <w:pStyle w:val="Body"/>
        <w:rPr/>
      </w:pPr>
      <w:r>
        <w:rPr>
          <w:rFonts w:eastAsia="Microsoft YaHei"/>
        </w:rPr>
        <w:t xml:space="preserve">Associated functions are often used for constructors that will return a new instance of the struct. For example, we could provide an associated function that would </w:t>
      </w:r>
      <w:del w:id="910" w:author="Carol Nichols" w:date="2017-04-25T16:48:00Z">
        <w:r>
          <w:rPr>
            <w:rFonts w:eastAsia="Microsoft YaHei"/>
          </w:rPr>
          <w:delText>take</w:delText>
        </w:r>
      </w:del>
      <w:ins w:id="911" w:author="Carol Nichols" w:date="2017-04-25T16:48:00Z">
        <w:r>
          <w:rPr>
            <w:rFonts w:eastAsia="Microsoft YaHei"/>
          </w:rPr>
          <w:t>have</w:t>
        </w:r>
      </w:ins>
      <w:r>
        <w:rPr>
          <w:rFonts w:eastAsia="Microsoft YaHei"/>
        </w:rPr>
        <w:t xml:space="preserve"> one dimension </w:t>
      </w:r>
      <w:del w:id="912" w:author="Carol Nichols" w:date="2017-04-25T13:09:00Z">
        <w:r>
          <w:rPr>
            <w:rFonts w:eastAsia="Microsoft YaHei"/>
          </w:rPr>
          <w:delText>argument</w:delText>
        </w:r>
      </w:del>
      <w:ins w:id="913"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pPr>
        <w:pStyle w:val="ProductionDirective"/>
        <w:pPrChange w:id="0" w:author="janelle" w:date="2017-04-10T15:34:00Z"/>
        <w:rPr>
          <w:rFonts w:eastAsia="Microsoft YaHei"/>
        </w:rPr>
      </w:pPr>
      <w:r>
        <w:rPr/>
        <w:t>Filename: src/main.rs</w:t>
      </w:r>
    </w:p>
    <w:p>
      <w:pPr>
        <w:pStyle w:val="CodeA"/>
        <w:rPr/>
      </w:pPr>
      <w:r>
        <w:rPr>
          <w:rStyle w:val="Literal"/>
        </w:rPr>
        <w:t>impl</w:t>
      </w:r>
      <w:r>
        <w:rPr/>
        <w:t xml:space="preserve"> Rectangle {</w:t>
      </w:r>
    </w:p>
    <w:p>
      <w:pPr>
        <w:pStyle w:val="CodeB"/>
        <w:rPr/>
      </w:pPr>
      <w:r>
        <w:rPr/>
        <w:t xml:space="preserve">    </w:t>
      </w:r>
      <w:r>
        <w:rPr/>
        <w:t>fn square(size: u32) -&gt; Rectangle {</w:t>
      </w:r>
    </w:p>
    <w:p>
      <w:pPr>
        <w:pStyle w:val="CodeB"/>
        <w:rPr/>
      </w:pPr>
      <w:r>
        <w:rPr/>
        <w:t xml:space="preserve">        </w:t>
      </w:r>
      <w:r>
        <w:rPr/>
        <w:t>Rectangle { length: size, width: size }</w:t>
      </w:r>
    </w:p>
    <w:p>
      <w:pPr>
        <w:pStyle w:val="CodeB"/>
        <w:rPr/>
      </w:pPr>
      <w:r>
        <w:rPr/>
        <w:t xml:space="preserve">    </w:t>
      </w:r>
      <w:r>
        <w:rPr/>
        <w:t>}</w:t>
      </w:r>
    </w:p>
    <w:p>
      <w:pPr>
        <w:pStyle w:val="CodeC"/>
        <w:rPr/>
      </w:pPr>
      <w:r>
        <w:rPr/>
        <w:t>}</w:t>
      </w:r>
    </w:p>
    <w:p>
      <w:pPr>
        <w:pStyle w:val="Body"/>
        <w:rPr/>
      </w:pPr>
      <w:r>
        <w:rPr>
          <w:rFonts w:eastAsia="Microsoft YaHei"/>
        </w:rPr>
        <w:t xml:space="preserve">To call this associated function, we use the </w:t>
      </w:r>
      <w:r>
        <w:rPr>
          <w:rStyle w:val="Literal"/>
        </w:rPr>
        <w:t>::</w:t>
      </w:r>
      <w:r>
        <w:rPr>
          <w:rFonts w:eastAsia="Microsoft YaHei"/>
        </w:rPr>
        <w:t xml:space="preserve"> syntax with the struct name</w:t>
      </w:r>
      <w:del w:id="914" w:author="AnneMarieW" w:date="2017-03-14T13:52:00Z">
        <w:r>
          <w:rPr>
            <w:rFonts w:eastAsia="Microsoft YaHei"/>
          </w:rPr>
          <w:delText>:</w:delText>
        </w:r>
      </w:del>
      <w:ins w:id="915" w:author="Carol Nichols" w:date="2017-04-25T12:48:00Z">
        <w:r>
          <w:rPr>
            <w:rFonts w:eastAsia="Microsoft YaHei"/>
          </w:rPr>
          <w:t>,</w:t>
        </w:r>
      </w:ins>
      <w:ins w:id="916" w:author="Carol Nichols" w:date="2017-04-25T13:34:00Z">
        <w:r>
          <w:rPr>
            <w:rFonts w:eastAsia="Microsoft YaHei"/>
          </w:rPr>
          <w:t xml:space="preserve"> like</w:t>
        </w:r>
      </w:ins>
      <w:r>
        <w:rPr>
          <w:rFonts w:eastAsia="Microsoft YaHei"/>
        </w:rPr>
        <w:t xml:space="preserve"> </w:t>
      </w:r>
      <w:r>
        <w:rPr>
          <w:rStyle w:val="Literal"/>
        </w:rPr>
        <w:t>let sq = Rectang</w:t>
      </w:r>
      <w:ins w:id="917" w:author="Carol Nichols" w:date="2017-04-25T13:34:00Z">
        <w:r>
          <w:rPr>
            <w:rStyle w:val="Literal"/>
          </w:rPr>
          <w:t>l</w:t>
        </w:r>
      </w:ins>
      <w:r>
        <w:rPr>
          <w:rStyle w:val="Literal"/>
        </w:rPr>
        <w:t>e::square(3);</w:t>
      </w:r>
      <w:r>
        <w:rPr>
          <w:rFonts w:eastAsia="Microsoft YaHei"/>
        </w:rPr>
        <w:t xml:space="preserve">, for example. This function is namespaced by the struct: the </w:t>
      </w:r>
      <w:r>
        <w:rPr>
          <w:rStyle w:val="Literal"/>
        </w:rPr>
        <w:t>::</w:t>
      </w:r>
      <w:r>
        <w:rPr>
          <w:rFonts w:eastAsia="Microsoft YaHei"/>
        </w:rPr>
        <w:t xml:space="preserve"> syntax is used for both associated functions and namespaces created by modules, which </w:t>
      </w:r>
      <w:del w:id="918" w:author="AnneMarieW" w:date="2017-03-14T13:52:00Z">
        <w:r>
          <w:rPr>
            <w:rFonts w:eastAsia="Microsoft YaHei"/>
          </w:rPr>
          <w:delText>we</w:delText>
        </w:r>
      </w:del>
      <w:del w:id="919" w:author="Carol Nichols" w:date="2017-04-25T13:34:00Z">
        <w:r>
          <w:rPr>
            <w:rFonts w:eastAsia="Microsoft YaHei"/>
          </w:rPr>
          <w:delText>you’ll learn about</w:delText>
        </w:r>
      </w:del>
      <w:ins w:id="920" w:author="Carol Nichols" w:date="2017-04-25T13:34:00Z">
        <w:r>
          <w:rPr>
            <w:rFonts w:eastAsia="Microsoft YaHei"/>
          </w:rPr>
          <w:t>we'll discuss</w:t>
        </w:r>
      </w:ins>
      <w:r>
        <w:rPr>
          <w:rFonts w:eastAsia="Microsoft YaHei"/>
        </w:rPr>
        <w:t xml:space="preserve"> in Chapter 7.</w:t>
      </w:r>
    </w:p>
    <w:p>
      <w:pPr>
        <w:pStyle w:val="ProductionDirective"/>
        <w:rPr/>
      </w:pPr>
      <w:ins w:id="921" w:author="NSP " w:date="2017-03-06T11:19:00Z">
        <w:commentRangeStart w:id="49"/>
        <w:r>
          <w:rPr>
            <w:rFonts w:eastAsia="Microsoft YaHei"/>
          </w:rPr>
          <w:t>de/au: to revisist the namespace explanation in Ch 7</w:t>
        </w:r>
      </w:ins>
      <w:commentRangeEnd w:id="49"/>
      <w:r>
        <w:commentReference w:id="49"/>
      </w:r>
      <w:r>
        <w:rPr>
          <w:rFonts w:eastAsia="Microsoft YaHei"/>
        </w:rPr>
      </w:r>
    </w:p>
    <w:p>
      <w:pPr>
        <w:pStyle w:val="ProductionDirective"/>
        <w:rPr>
          <w:rFonts w:eastAsia="Microsoft YaHei"/>
        </w:rPr>
      </w:pPr>
      <w:ins w:id="922" w:author="janelle" w:date="2017-04-10T15:36:00Z">
        <w:r>
          <w:rPr>
            <w:rFonts w:eastAsia="Microsoft YaHei"/>
          </w:rPr>
          <w:t>Prod: check xref</w:t>
        </w:r>
      </w:ins>
    </w:p>
    <w:p>
      <w:pPr>
        <w:pStyle w:val="HeadA"/>
        <w:rPr>
          <w:rFonts w:eastAsia="Microsoft YaHei"/>
        </w:rPr>
      </w:pPr>
      <w:bookmarkStart w:id="32" w:name="summary"/>
      <w:bookmarkStart w:id="33" w:name="_Toc477248814"/>
      <w:bookmarkStart w:id="34" w:name="__RefHeading___Toc7045_308490998"/>
      <w:bookmarkEnd w:id="32"/>
      <w:bookmarkEnd w:id="33"/>
      <w:bookmarkEnd w:id="34"/>
      <w:r>
        <w:rPr>
          <w:rFonts w:eastAsia="Microsoft YaHei"/>
        </w:rPr>
        <w:t>Summary</w:t>
      </w:r>
    </w:p>
    <w:p>
      <w:pPr>
        <w:pStyle w:val="BodyFirst"/>
        <w:rPr>
          <w:rFonts w:eastAsia="Microsoft YaHei"/>
        </w:rPr>
      </w:pPr>
      <w:r>
        <w:rPr>
          <w:rFonts w:eastAsia="Microsoft YaHei"/>
        </w:rPr>
        <w:t>Structs let us create custom types that are meaningful for our domain. By using structs, we can keep associated pieces of data connected to each other and name each piece to make our code clear. Methods let us specify the behavior that instances of our structs have, and associated functions let us namespace functionality that is particular to our struct without having an instance available.</w:t>
      </w:r>
    </w:p>
    <w:p>
      <w:pPr>
        <w:pStyle w:val="Body"/>
        <w:rPr/>
      </w:pPr>
      <w:ins w:id="923" w:author="AnneMarieW" w:date="2017-03-14T13:53:00Z">
        <w:r>
          <w:rPr>
            <w:rFonts w:eastAsia="Microsoft YaHei"/>
          </w:rPr>
          <w:t xml:space="preserve">But </w:t>
        </w:r>
      </w:ins>
      <w:del w:id="924" w:author="AnneMarieW" w:date="2017-03-14T13:53:00Z">
        <w:r>
          <w:rPr>
            <w:rFonts w:eastAsia="Microsoft YaHei"/>
          </w:rPr>
          <w:delText>S</w:delText>
        </w:r>
      </w:del>
      <w:ins w:id="925" w:author="AnneMarieW" w:date="2017-03-14T13:53:00Z">
        <w:r>
          <w:rPr>
            <w:rFonts w:eastAsia="Microsoft YaHei"/>
          </w:rPr>
          <w:t>s</w:t>
        </w:r>
      </w:ins>
      <w:r>
        <w:rPr>
          <w:rFonts w:eastAsia="Microsoft YaHei"/>
        </w:rPr>
        <w:t>tructs aren’t the only way we can create custom types</w:t>
      </w:r>
      <w:del w:id="926" w:author="AnneMarieW" w:date="2017-03-14T13:53:00Z">
        <w:r>
          <w:rPr>
            <w:rFonts w:eastAsia="Microsoft YaHei"/>
          </w:rPr>
          <w:delText>, though;</w:delText>
        </w:r>
      </w:del>
      <w:ins w:id="927" w:author="AnneMarieW" w:date="2017-03-14T13:53:00Z">
        <w:r>
          <w:rPr>
            <w:rFonts w:eastAsia="Microsoft YaHei"/>
          </w:rPr>
          <w:t>:</w:t>
        </w:r>
      </w:ins>
      <w:r>
        <w:rPr>
          <w:rFonts w:eastAsia="Microsoft YaHei"/>
        </w:rPr>
        <w:t xml:space="preserve"> let’s turn to </w:t>
      </w:r>
      <w:ins w:id="928" w:author="AnneMarieW" w:date="2017-03-14T13:54:00Z">
        <w:r>
          <w:rPr>
            <w:rFonts w:eastAsia="Microsoft YaHei"/>
          </w:rPr>
          <w:t>Rust’s</w:t>
        </w:r>
      </w:ins>
      <w:del w:id="929" w:author="AnneMarieW" w:date="2017-03-14T13:54:00Z">
        <w:r>
          <w:rPr>
            <w:rFonts w:eastAsia="Microsoft YaHei"/>
          </w:rPr>
          <w:delText>the</w:delText>
        </w:r>
      </w:del>
      <w:r>
        <w:rPr>
          <w:rFonts w:eastAsia="Microsoft YaHei"/>
        </w:rPr>
        <w:t xml:space="preserve"> enum feature </w:t>
      </w:r>
      <w:del w:id="930" w:author="AnneMarieW" w:date="2017-03-14T13:54:00Z">
        <w:r>
          <w:rPr>
            <w:rFonts w:eastAsia="Microsoft YaHei"/>
          </w:rPr>
          <w:delText xml:space="preserve">of Rust and </w:delText>
        </w:r>
      </w:del>
      <w:ins w:id="931" w:author="AnneMarieW" w:date="2017-03-14T13:54:00Z">
        <w:r>
          <w:rPr>
            <w:rFonts w:eastAsia="Microsoft YaHei"/>
          </w:rPr>
          <w:t xml:space="preserve">to </w:t>
        </w:r>
      </w:ins>
      <w:r>
        <w:rPr>
          <w:rFonts w:eastAsia="Microsoft YaHei"/>
        </w:rPr>
        <w:t>add another tool to our toolbox.</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nelle" w:date="2017-04-10T16:01:00Z" w:initials="j">
    <w:p>
      <w:r>
        <w:rPr>
          <w:rFonts w:ascii="Liberation Serif" w:hAnsi="Liberation Serif" w:eastAsia="Tahoma" w:cs="Tahoma"/>
          <w:color w:val="00000A"/>
          <w:sz w:val="24"/>
          <w:szCs w:val="24"/>
          <w:lang w:val="en-US" w:eastAsia="en-US" w:bidi="en-US"/>
        </w:rPr>
        <w:t>Au: Can we have a more than one-word chapter title?</w:t>
      </w:r>
    </w:p>
  </w:comment>
  <w:comment w:id="1" w:author="Carol Nichols" w:date="2017-04-25T11:26: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Done</w:t>
      </w:r>
    </w:p>
  </w:comment>
  <w:comment w:id="2" w:author="Carol Nichols" w:date="2017-04-25T11:32:0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I reworded to include a broader overview of this chapter instead of just foreshadowing the methods section.</w:t>
      </w:r>
    </w:p>
  </w:comment>
  <w:comment w:id="3" w:author="AnneMarieW" w:date="2017-04-10T16:01:00Z" w:initials="AM">
    <w:p>
      <w:r>
        <w:rPr>
          <w:rFonts w:ascii="Liberation Serif" w:hAnsi="Liberation Serif" w:eastAsia="Tahoma" w:cs="Tahoma"/>
          <w:color w:val="00000A"/>
          <w:sz w:val="24"/>
          <w:szCs w:val="24"/>
          <w:lang w:val="en-US" w:eastAsia="en-US" w:bidi="en-US"/>
        </w:rPr>
        <w:t xml:space="preserve">Au: the next section is An Example Program. You don’t </w:t>
      </w:r>
      <w:r>
        <w:rPr>
          <w:rFonts w:ascii="Liberation Serif" w:hAnsi="Liberation Serif" w:cs="Tahoma" w:eastAsia="Microsoft YaHei"/>
          <w:color w:val="00000A"/>
          <w:sz w:val="24"/>
          <w:szCs w:val="24"/>
          <w:lang w:val="en-US" w:eastAsia="en-US" w:bidi="en-US"/>
        </w:rPr>
        <w:t>define methods until later in the chapter. Best to tell readers what they’ll do first in the chapter, next, and then what they’ll learn later.</w:t>
      </w:r>
    </w:p>
  </w:comment>
  <w:comment w:id="4" w:author="" w:date="0-00-00T00:00:00Z" w:initials="">
    <w:p>
      <w:r>
        <w:rPr>
          <w:rFonts w:ascii="Liberation Serif" w:hAnsi="Liberation Serif" w:eastAsia="Tahoma" w:cs="Tahoma"/>
          <w:color w:val="auto"/>
          <w:sz w:val="24"/>
          <w:szCs w:val="24"/>
          <w:lang w:val="en-US" w:eastAsia="en-US" w:bidi="en-US"/>
        </w:rPr>
      </w:r>
    </w:p>
  </w:comment>
  <w:comment w:id="6" w:author="AnneMarieW" w:date="2017-04-10T16:01:00Z" w:initials="AM">
    <w:p>
      <w:r>
        <w:rPr>
          <w:rFonts w:ascii="Liberation Serif" w:hAnsi="Liberation Serif" w:eastAsia="Tahoma" w:cs="Tahoma"/>
          <w:color w:val="00000A"/>
          <w:sz w:val="24"/>
          <w:szCs w:val="24"/>
          <w:lang w:val="en-US" w:eastAsia="en-US" w:bidi="en-US"/>
        </w:rPr>
        <w:t xml:space="preserve">Au: Starting here I suggest a Head A (perhaps About Structs) to differentiate the chapter intro from the struct content. </w:t>
      </w:r>
    </w:p>
  </w:comment>
  <w:comment w:id="7" w:author="Carol Nichols" w:date="2017-04-25T11:29: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Done</w:t>
      </w:r>
    </w:p>
  </w:comment>
  <w:comment w:id="5" w:author="janelle" w:date="2017-04-10T16:01:00Z" w:initials="j">
    <w:p>
      <w:r>
        <w:rPr>
          <w:rFonts w:ascii="Liberation Serif" w:hAnsi="Liberation Serif" w:eastAsia="Tahoma" w:cs="Tahoma"/>
          <w:color w:val="00000A"/>
          <w:sz w:val="24"/>
          <w:szCs w:val="24"/>
          <w:lang w:val="en-US" w:eastAsia="en-US" w:bidi="en-US"/>
        </w:rPr>
        <w:t>AU: I agree a Head A would be useful here /JL</w:t>
      </w:r>
    </w:p>
  </w:comment>
  <w:comment w:id="8"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more flexible than what?</w:t>
      </w:r>
    </w:p>
  </w:comment>
  <w:comment w:id="9" w:author="" w:date="0-00-00T00:00:00Z" w:initials="">
    <w:p>
      <w:r>
        <w:rPr>
          <w:rFonts w:ascii="Liberation Serif" w:hAnsi="Liberation Serif" w:eastAsia="Tahoma" w:cs="Tahoma"/>
          <w:color w:val="auto"/>
          <w:sz w:val="24"/>
          <w:szCs w:val="24"/>
          <w:lang w:val="en-US" w:eastAsia="en-US" w:bidi="en-US"/>
        </w:rPr>
      </w:r>
    </w:p>
  </w:comment>
  <w:comment w:id="10" w:author="Carol Nichols" w:date="2017-04-25T11:31: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More flexible than tuples.</w:t>
      </w:r>
    </w:p>
  </w:comment>
  <w:comment w:id="11" w:author="Carol Nichols" w:date="2017-04-25T11:32:4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A field is a piece of the struct; in the way I think about it, it's a named spot for a value of a particular type, so a field is defined by both its name and its type. I've reworded to hopefully clarify.</w:t>
      </w:r>
    </w:p>
  </w:comment>
  <w:comment w:id="12" w:author="AnneMarieW" w:date="2017-04-10T16:01:00Z" w:initials="AM">
    <w:p>
      <w:r>
        <w:rPr>
          <w:rFonts w:ascii="Liberation Serif" w:hAnsi="Liberation Serif" w:eastAsia="Tahoma" w:cs="Tahoma"/>
          <w:color w:val="00000A"/>
          <w:sz w:val="24"/>
          <w:szCs w:val="24"/>
          <w:lang w:val="en-US" w:eastAsia="en-US" w:bidi="en-US"/>
        </w:rPr>
        <w:t>Au: Are fields the names or the pieces of data? Perhaps delete names in this sentence to avoid confusion?</w:t>
      </w:r>
    </w:p>
  </w:comment>
  <w:comment w:id="13" w:author="" w:date="0-00-00T00:00:00Z" w:initials="">
    <w:p>
      <w:r>
        <w:rPr>
          <w:rFonts w:ascii="Liberation Serif" w:hAnsi="Liberation Serif" w:eastAsia="Tahoma" w:cs="Tahoma"/>
          <w:color w:val="auto"/>
          <w:sz w:val="24"/>
          <w:szCs w:val="24"/>
          <w:lang w:val="en-US" w:eastAsia="en-US" w:bidi="en-US"/>
        </w:rPr>
      </w:r>
    </w:p>
  </w:comment>
  <w:comment w:id="14" w:author="AnneMarieW" w:date="2017-04-10T16:01:00Z" w:initials="AM">
    <w:p>
      <w:r>
        <w:rPr>
          <w:rFonts w:ascii="Liberation Serif" w:hAnsi="Liberation Serif" w:eastAsia="Tahoma" w:cs="Tahoma"/>
          <w:color w:val="00000A"/>
          <w:sz w:val="24"/>
          <w:szCs w:val="24"/>
          <w:lang w:val="en-US" w:eastAsia="en-US" w:bidi="en-US"/>
        </w:rPr>
        <w:t>Au: Where would you say this?</w:t>
      </w:r>
    </w:p>
  </w:comment>
  <w:comment w:id="15" w:author="Carol Nichols" w:date="2017-04-25T11:34: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Anywhere in the program that we want to use the value in that field.</w:t>
      </w:r>
    </w:p>
  </w:comment>
  <w:comment w:id="16" w:author="Carol Nichols" w:date="2017-05-16T11:39:4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 xml:space="preserve">Libreoffice keeps messing up this code, I think because it contains an email address. This should read </w:t>
      </w:r>
      <w:r>
        <w:rPr>
          <w:rFonts w:ascii="Courier;Courier New" w:hAnsi="Courier;Courier New" w:eastAsia="Microsoft YaHei" w:cs="Courier;Courier New"/>
          <w:b w:val="false"/>
          <w:bCs w:val="false"/>
          <w:i w:val="false"/>
          <w:iCs w:val="false"/>
          <w:caps w:val="false"/>
          <w:smallCaps w:val="false"/>
          <w:strike w:val="false"/>
          <w:dstrike w:val="false"/>
          <w:outline w:val="false"/>
          <w:shadow w:val="false"/>
          <w:emboss w:val="false"/>
          <w:imprint w:val="false"/>
          <w:color w:val="0000FF"/>
          <w:spacing w:val="0"/>
          <w:w w:val="100"/>
          <w:position w:val="0"/>
          <w:sz w:val="20"/>
          <w:sz w:val="20"/>
          <w:szCs w:val="20"/>
          <w:u w:val="none"/>
          <w:vertAlign w:val="baseline"/>
          <w:em w:val="none"/>
          <w:lang w:val="en-US" w:eastAsia="en-US" w:bidi="ar-SA"/>
        </w:rPr>
        <w:t xml:space="preserve">user1.email = String::from(""); with a different email address value within the double quotes (libreoffice is also eating the email address out of this comment it seems like) </w:t>
      </w:r>
    </w:p>
  </w:comment>
  <w:comment w:id="17" w:author="" w:date="0-00-00T00:00:00Z" w:initials="">
    <w:p>
      <w:r>
        <w:rPr>
          <w:rFonts w:ascii="Liberation Serif" w:hAnsi="Liberation Serif" w:eastAsia="Tahoma" w:cs="Tahoma"/>
          <w:color w:val="auto"/>
          <w:sz w:val="24"/>
          <w:szCs w:val="24"/>
          <w:lang w:val="en-US" w:eastAsia="en-US" w:bidi="en-US"/>
        </w:rPr>
      </w:r>
    </w:p>
  </w:comment>
  <w:comment w:id="18" w:author="Carol Nichols" w:date="2017-05-16T11:41:10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Libreoffice keeps messing this example up too, this should read String::from("another@example.com"),</w:t>
      </w:r>
    </w:p>
  </w:comment>
  <w:comment w:id="19" w:author="NSP " w:date="2017-04-10T16:01:00Z" w:initials="">
    <w:p>
      <w:r>
        <w:rPr>
          <w:rFonts w:ascii="Segoe UI" w:hAnsi="Segoe UI" w:eastAsia="Calibri" w:cs="Tahoma"/>
          <w:color w:val="00000A"/>
          <w:sz w:val="24"/>
          <w:szCs w:val="22"/>
          <w:lang w:val="en-US" w:eastAsia="en-US" w:bidi="en-US"/>
        </w:rPr>
        <w:t>Au: I'd suggest putting this in a box, since we are letting them know that we will explain this in future and not explaining it now</w:t>
      </w:r>
    </w:p>
  </w:comment>
  <w:comment w:id="20" w:author="Carol Nichols" w:date="2017-04-25T11:35: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NSP  (04/10/2017, 16:01): "..."</w:t>
      </w:r>
    </w:p>
    <w:p>
      <w:r>
        <w:rPr>
          <w:rFonts w:ascii="Liberation Serif" w:hAnsi="Liberation Serif" w:eastAsia="Tahoma" w:cs="Tahoma"/>
          <w:color w:val="00000A"/>
          <w:sz w:val="20"/>
          <w:szCs w:val="24"/>
          <w:lang w:val="en-US" w:eastAsia="en-US" w:bidi="ar-SA"/>
        </w:rPr>
        <w:t>Ok, that makes sense</w:t>
      </w:r>
    </w:p>
  </w:comment>
  <w:comment w:id="22" w:author="janelle" w:date="2017-04-10T16:01:00Z" w:initials="j">
    <w:p>
      <w:r>
        <w:rPr>
          <w:rFonts w:ascii="Liberation Serif" w:hAnsi="Liberation Serif" w:eastAsia="Tahoma" w:cs="Tahoma"/>
          <w:color w:val="00000A"/>
          <w:sz w:val="24"/>
          <w:szCs w:val="24"/>
          <w:lang w:val="en-US" w:eastAsia="en-US" w:bidi="en-US"/>
        </w:rPr>
        <w:t>AU: Please reference section and page number: “Grouping Values into Tuples” on page XX.</w:t>
      </w:r>
    </w:p>
  </w:comment>
  <w:comment w:id="21" w:author="Carol Nichols" w:date="2017-04-25T11:37: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Done</w:t>
      </w:r>
    </w:p>
  </w:comment>
  <w:comment w:id="23" w:author="" w:date="0-00-00T00:00:00Z" w:initials="">
    <w:p>
      <w:r>
        <w:rPr>
          <w:rFonts w:ascii="Liberation Serif" w:hAnsi="Liberation Serif" w:eastAsia="Tahoma" w:cs="Tahoma"/>
          <w:color w:val="auto"/>
          <w:sz w:val="24"/>
          <w:szCs w:val="24"/>
          <w:lang w:val="en-US" w:eastAsia="en-US" w:bidi="en-US"/>
        </w:rPr>
      </w:r>
    </w:p>
  </w:comment>
  <w:comment w:id="24" w:author="AnneMarieW" w:date="2017-04-10T16:01:00Z" w:initials="AM">
    <w:p>
      <w:r>
        <w:rPr>
          <w:rFonts w:ascii="Liberation Serif" w:hAnsi="Liberation Serif" w:eastAsia="Tahoma" w:cs="Tahoma"/>
          <w:color w:val="00000A"/>
          <w:sz w:val="24"/>
          <w:szCs w:val="24"/>
          <w:lang w:val="en-US" w:eastAsia="en-US" w:bidi="en-US"/>
        </w:rPr>
        <w:t>Au: OK to remove the quotes now that this is in Literal style?</w:t>
      </w:r>
    </w:p>
  </w:comment>
  <w:comment w:id="25" w:author="" w:date="0-00-00T00:00:00Z" w:initials="">
    <w:p>
      <w:r>
        <w:rPr>
          <w:rFonts w:ascii="Liberation Serif" w:hAnsi="Liberation Serif" w:eastAsia="Tahoma" w:cs="Tahoma"/>
          <w:color w:val="auto"/>
          <w:sz w:val="24"/>
          <w:szCs w:val="24"/>
          <w:lang w:val="en-US" w:eastAsia="en-US" w:bidi="en-US"/>
        </w:rPr>
      </w:r>
    </w:p>
  </w:comment>
  <w:comment w:id="26" w:author="Carol Nichols" w:date="2017-04-25T11:45: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 done, not sure why that happened.</w:t>
      </w:r>
    </w:p>
  </w:comment>
  <w:comment w:id="27" w:author="AnneMarieW" w:date="2017-04-10T16:01:00Z" w:initials="AM">
    <w:p>
      <w:r>
        <w:rPr>
          <w:rFonts w:ascii="Liberation Serif" w:hAnsi="Liberation Serif" w:eastAsia="Tahoma" w:cs="Tahoma"/>
          <w:color w:val="00000A"/>
          <w:sz w:val="24"/>
          <w:szCs w:val="24"/>
          <w:lang w:val="en-US" w:eastAsia="en-US" w:bidi="en-US"/>
        </w:rPr>
        <w:t>Au: Do you mean as we did in earlier chapters or in a specific chapter? Please clarify. Perhaps cross-ref a chapter number or listing number.</w:t>
      </w:r>
    </w:p>
  </w:comment>
  <w:comment w:id="28" w:author="" w:date="0-00-00T00:00:00Z" w:initials="">
    <w:p>
      <w:r>
        <w:rPr>
          <w:rFonts w:ascii="Liberation Serif" w:hAnsi="Liberation Serif" w:eastAsia="Tahoma" w:cs="Tahoma"/>
          <w:color w:val="auto"/>
          <w:sz w:val="24"/>
          <w:szCs w:val="24"/>
          <w:lang w:val="en-US" w:eastAsia="en-US" w:bidi="en-US"/>
        </w:rPr>
      </w:r>
    </w:p>
  </w:comment>
  <w:comment w:id="29" w:author="Carol Nichols" w:date="2017-04-25T12:28:0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Yes, I mean as we have been throughout chapters 2, 3, and 4.</w:t>
      </w:r>
    </w:p>
  </w:comment>
  <w:comment w:id="30" w:author="janelle" w:date="2017-04-10T16:01:00Z" w:initials="j">
    <w:p>
      <w:r>
        <w:rPr>
          <w:rFonts w:ascii="Liberation Serif" w:hAnsi="Liberation Serif" w:eastAsia="Tahoma" w:cs="Tahoma"/>
          <w:color w:val="00000A"/>
          <w:sz w:val="24"/>
          <w:szCs w:val="24"/>
          <w:lang w:val="en-US" w:eastAsia="en-US" w:bidi="en-US"/>
        </w:rPr>
        <w:t>Au: Please confirm the style is supposed to be different in this code block.</w:t>
      </w:r>
    </w:p>
  </w:comment>
  <w:comment w:id="31" w:author="Carol Nichols" w:date="2017-04-25T12:30:1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No, it should not be different, I don't know why it was… I think I've fixed it.</w:t>
      </w:r>
    </w:p>
  </w:comment>
  <w:comment w:id="32" w:author="Carol Nichols" w:date="2017-04-25T12:37:4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is the difference between code and program?</w:t>
      </w:r>
    </w:p>
    <w:p>
      <w:r>
        <w:rPr>
          <w:rFonts w:ascii="Liberation Serif" w:hAnsi="Liberation Serif" w:eastAsia="Tahoma" w:cs="Tahoma"/>
          <w:color w:val="auto"/>
          <w:sz w:val="24"/>
          <w:szCs w:val="24"/>
          <w:lang w:val="en-US" w:eastAsia="en-US" w:bidi="en-US"/>
        </w:rPr>
      </w:r>
    </w:p>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To be more precise here, we actually mean a library. I've reworded to hopefully clarify.</w:t>
      </w:r>
    </w:p>
  </w:comment>
  <w:comment w:id="33" w:author="AnneMarieW" w:date="2017-04-10T16:01:00Z" w:initials="AM">
    <w:p>
      <w:r>
        <w:rPr>
          <w:rFonts w:ascii="Liberation Serif" w:hAnsi="Liberation Serif" w:eastAsia="Tahoma" w:cs="Tahoma"/>
          <w:color w:val="00000A"/>
          <w:sz w:val="24"/>
          <w:szCs w:val="24"/>
          <w:lang w:val="en-US" w:eastAsia="en-US" w:bidi="en-US"/>
        </w:rPr>
        <w:t>Au: Do you mean throughout the code or program?</w:t>
      </w:r>
    </w:p>
  </w:comment>
  <w:comment w:id="34" w:author="" w:date="0-00-00T00:00:00Z" w:initials="">
    <w:p>
      <w:r>
        <w:rPr>
          <w:rFonts w:ascii="Liberation Serif" w:hAnsi="Liberation Serif" w:eastAsia="Tahoma" w:cs="Tahoma"/>
          <w:color w:val="auto"/>
          <w:sz w:val="24"/>
          <w:szCs w:val="24"/>
          <w:lang w:val="en-US" w:eastAsia="en-US" w:bidi="en-US"/>
        </w:rPr>
      </w:r>
    </w:p>
  </w:comment>
  <w:comment w:id="37" w:author="janelle" w:date="2017-04-10T16:01:00Z" w:initials="j">
    <w:p>
      <w:r>
        <w:rPr>
          <w:rFonts w:ascii="Liberation Serif" w:hAnsi="Liberation Serif" w:eastAsia="Tahoma" w:cs="Tahoma"/>
          <w:color w:val="00000A"/>
          <w:sz w:val="24"/>
          <w:szCs w:val="24"/>
          <w:lang w:val="en-US" w:eastAsia="en-US" w:bidi="en-US"/>
        </w:rPr>
        <w:t>Au: Should this be literal and capitalized, like other instances of Rectangle?</w:t>
      </w:r>
    </w:p>
  </w:comment>
  <w:comment w:id="36" w:author="Carol Nichols" w:date="2017-04-25T12:38: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35" w:author="janelle" w:date="2017-04-10T16:01:00Z" w:initials="j">
    <w:p>
      <w:r>
        <w:rPr>
          <w:rFonts w:ascii="Liberation Serif" w:hAnsi="Liberation Serif" w:eastAsia="Tahoma" w:cs="Tahoma"/>
          <w:color w:val="00000A"/>
          <w:sz w:val="24"/>
          <w:szCs w:val="24"/>
          <w:lang w:val="en-US" w:eastAsia="en-US"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38" w:author="Carol Nichols" w:date="2017-04-25T12:40:1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That sounds fine.</w:t>
      </w:r>
    </w:p>
  </w:comment>
  <w:comment w:id="39" w:author="AnneMarieW" w:date="2017-04-10T16:01:00Z" w:initials="AM">
    <w:p>
      <w:r>
        <w:rPr>
          <w:rFonts w:ascii="Liberation Serif" w:hAnsi="Liberation Serif" w:eastAsia="Tahoma" w:cs="Tahoma"/>
          <w:color w:val="00000A"/>
          <w:sz w:val="24"/>
          <w:szCs w:val="24"/>
          <w:lang w:val="en-US" w:eastAsia="en-US" w:bidi="en-US"/>
        </w:rPr>
        <w:t>Au: This sentence</w:t>
      </w:r>
      <w:r>
        <w:rPr>
          <w:rFonts w:ascii="Liberation Serif" w:hAnsi="Liberation Serif" w:cs="Tahoma" w:eastAsia="Microsoft YaHei"/>
          <w:color w:val="00000A"/>
          <w:sz w:val="24"/>
          <w:szCs w:val="24"/>
          <w:lang w:val="en-US" w:eastAsia="en-US" w:bidi="en-US"/>
        </w:rPr>
        <w:t xml:space="preserve"> seems to leave the reader hanging and is somewhat confusing. Perhaps reword this sentence to "We'll run the code in Listing 5-8 after we’ve defined the </w:t>
      </w:r>
      <w:r>
        <w:rPr>
          <w:rFonts w:ascii="Liberation Serif" w:hAnsi="Liberation Serif" w:cs="Tahoma" w:eastAsia="Tahoma"/>
          <w:color w:val="00000A"/>
          <w:sz w:val="24"/>
          <w:szCs w:val="24"/>
          <w:lang w:val="en-US" w:eastAsia="en-US" w:bidi="en-US"/>
        </w:rPr>
        <w:t>can_hold</w:t>
      </w:r>
      <w:r>
        <w:rPr>
          <w:rFonts w:ascii="Liberation Serif" w:hAnsi="Liberation Serif" w:cs="Tahoma" w:eastAsia="Microsoft YaHei"/>
          <w:color w:val="00000A"/>
          <w:sz w:val="24"/>
          <w:szCs w:val="24"/>
          <w:lang w:val="en-US" w:eastAsia="en-US" w:bidi="en-US"/>
        </w:rPr>
        <w:t xml:space="preserve"> method:"</w:t>
      </w:r>
    </w:p>
  </w:comment>
  <w:comment w:id="40" w:author="Carol Nichols" w:date="2017-04-25T12:41: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I changed the verb from "run" to "write" to remove the implication that the reader should run this right now. We're trying to define the requirements of the method we're going to write.</w:t>
      </w:r>
    </w:p>
  </w:comment>
  <w:comment w:id="41" w:author="AnneMarieW" w:date="2017-04-10T16:01:00Z" w:initials="AM">
    <w:p>
      <w:r>
        <w:rPr>
          <w:rFonts w:ascii="Liberation Serif" w:hAnsi="Liberation Serif" w:eastAsia="Tahoma" w:cs="Tahoma"/>
          <w:color w:val="00000A"/>
          <w:sz w:val="24"/>
          <w:szCs w:val="24"/>
          <w:lang w:val="en-US" w:eastAsia="en-US" w:bidi="en-US"/>
        </w:rPr>
        <w:t>Au: This code demonstrates the can_hold method?</w:t>
      </w:r>
    </w:p>
  </w:comment>
  <w:comment w:id="42" w:author="Carol Nichols" w:date="2017-04-25T12:40: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Demonstrates using it, yes.</w:t>
      </w:r>
    </w:p>
  </w:comment>
  <w:comment w:id="43" w:author="janelle" w:date="2017-04-10T16:01:00Z" w:initials="j">
    <w:p>
      <w:r>
        <w:rPr>
          <w:rFonts w:ascii="Liberation Serif" w:hAnsi="Liberation Serif" w:eastAsia="Tahoma" w:cs="Tahoma"/>
          <w:color w:val="00000A"/>
          <w:sz w:val="24"/>
          <w:szCs w:val="24"/>
          <w:lang w:val="en-US" w:eastAsia="en-US" w:bidi="en-US"/>
        </w:rPr>
        <w:t>Au: Would it be better to introduce the can_hold method before using it in an example?</w:t>
      </w:r>
    </w:p>
  </w:comment>
  <w:comment w:id="44" w:author="Carol Nichols" w:date="2017-04-25T12:43:3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Our thought was to specify what the code should do before we write it, which matches how most programmers work-- we get requirements for what the code should do, and then we write code that meets those requirements.</w:t>
      </w:r>
    </w:p>
  </w:comment>
  <w:comment w:id="45" w:author="janelle" w:date="2017-04-10T16:01:00Z" w:initials="j">
    <w:p>
      <w:r>
        <w:rPr>
          <w:rFonts w:ascii="Liberation Serif" w:hAnsi="Liberation Serif" w:eastAsia="Tahoma" w:cs="Tahoma"/>
          <w:color w:val="00000A"/>
          <w:sz w:val="24"/>
          <w:szCs w:val="24"/>
          <w:lang w:val="en-US" w:eastAsia="en-US" w:bidi="en-US"/>
        </w:rPr>
        <w:t>Au: Changed to avoid “’s” with literal font.</w:t>
      </w:r>
    </w:p>
  </w:comment>
  <w:comment w:id="46" w:author="Carol Nichols" w:date="2017-04-25T12:45:5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47"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 xml:space="preserve">with the </w:t>
      </w:r>
      <w:r>
        <w:rPr>
          <w:rFonts w:ascii="Liberation Serif" w:hAnsi="Liberation Serif" w:cs="Tahoma" w:eastAsia="Tahoma"/>
          <w:color w:val="00000A"/>
          <w:sz w:val="24"/>
          <w:szCs w:val="24"/>
          <w:lang w:val="en-US" w:eastAsia="en-US" w:bidi="en-US"/>
        </w:rPr>
        <w:t xml:space="preserve">main </w:t>
      </w:r>
      <w:r>
        <w:rPr>
          <w:rFonts w:ascii="Liberation Serif" w:hAnsi="Liberation Serif" w:cs="Tahoma" w:eastAsia="Microsoft YaHei"/>
          <w:color w:val="00000A"/>
          <w:sz w:val="24"/>
          <w:szCs w:val="24"/>
          <w:lang w:val="en-US" w:eastAsia="en-US" w:bidi="en-US"/>
        </w:rPr>
        <w:t>function?</w:t>
      </w:r>
    </w:p>
  </w:comment>
  <w:comment w:id="48" w:author="Carol Nichols" w:date="2017-04-25T12:46: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w:t>
      </w:r>
    </w:p>
  </w:comment>
  <w:comment w:id="49" w:author="Carol Nichols" w:date="2017-04-25T12:48:3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does this mean? Do you need something from us now or when we get to revisions for Chapter 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Segoe UI">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0499"/>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174dc0"/>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174dc0"/>
    <w:rPr>
      <w:rFonts w:ascii="Arial" w:hAnsi="Arial" w:eastAsia="Times New Roman" w:cs="Arial"/>
      <w:b/>
      <w:bCs/>
      <w:sz w:val="32"/>
      <w:szCs w:val="32"/>
    </w:rPr>
  </w:style>
  <w:style w:type="character" w:styleId="Heading2Char" w:customStyle="1">
    <w:name w:val="Heading 2 Char"/>
    <w:basedOn w:val="DefaultParagraphFont"/>
    <w:qFormat/>
    <w:rsid w:val="00174dc0"/>
    <w:rPr>
      <w:rFonts w:ascii="Arial" w:hAnsi="Arial" w:eastAsia="Times New Roman" w:cs="Arial"/>
      <w:b/>
      <w:bCs/>
      <w:i/>
      <w:iCs/>
      <w:sz w:val="28"/>
      <w:szCs w:val="28"/>
    </w:rPr>
  </w:style>
  <w:style w:type="character" w:styleId="Heading3Char" w:customStyle="1">
    <w:name w:val="Heading 3 Char"/>
    <w:basedOn w:val="DefaultParagraphFont"/>
    <w:qFormat/>
    <w:rsid w:val="00174dc0"/>
    <w:rPr>
      <w:rFonts w:ascii="Arial" w:hAnsi="Arial" w:eastAsia="Times New Roman" w:cs="Arial"/>
      <w:b/>
      <w:bCs/>
      <w:sz w:val="26"/>
      <w:szCs w:val="26"/>
    </w:rPr>
  </w:style>
  <w:style w:type="character" w:styleId="Heading4Char" w:customStyle="1">
    <w:name w:val="Heading 4 Char"/>
    <w:basedOn w:val="DefaultParagraphFont"/>
    <w:qFormat/>
    <w:rsid w:val="00174dc0"/>
    <w:rPr>
      <w:rFonts w:ascii="Times New Roman" w:hAnsi="Times New Roman" w:eastAsia="Times New Roman" w:cs="Times New Roman"/>
      <w:b/>
      <w:bCs/>
      <w:sz w:val="28"/>
      <w:szCs w:val="28"/>
    </w:rPr>
  </w:style>
  <w:style w:type="character" w:styleId="Heading5Char" w:customStyle="1">
    <w:name w:val="Heading 5 Char"/>
    <w:basedOn w:val="DefaultParagraphFont"/>
    <w:qFormat/>
    <w:rsid w:val="00174dc0"/>
    <w:rPr>
      <w:rFonts w:ascii="Times New Roman" w:hAnsi="Times New Roman" w:eastAsia="Times New Roman" w:cs="Times New Roman"/>
      <w:b/>
      <w:bCs/>
      <w:i/>
      <w:iCs/>
      <w:sz w:val="26"/>
      <w:szCs w:val="26"/>
    </w:rPr>
  </w:style>
  <w:style w:type="character" w:styleId="Heading6Char" w:customStyle="1">
    <w:name w:val="Heading 6 Char"/>
    <w:basedOn w:val="DefaultParagraphFont"/>
    <w:qFormat/>
    <w:rsid w:val="00174dc0"/>
    <w:rPr>
      <w:rFonts w:ascii="Times New Roman" w:hAnsi="Times New Roman" w:eastAsia="Times New Roman" w:cs="Times New Roman"/>
      <w:b/>
      <w:bCs/>
    </w:rPr>
  </w:style>
  <w:style w:type="character" w:styleId="Heading7Char" w:customStyle="1">
    <w:name w:val="Heading 7 Char"/>
    <w:basedOn w:val="DefaultParagraphFont"/>
    <w:qFormat/>
    <w:rsid w:val="00174dc0"/>
    <w:rPr>
      <w:rFonts w:ascii="Times New Roman" w:hAnsi="Times New Roman" w:eastAsia="Times New Roman" w:cs="Times New Roman"/>
      <w:sz w:val="24"/>
      <w:szCs w:val="24"/>
    </w:rPr>
  </w:style>
  <w:style w:type="character" w:styleId="Heading8Char" w:customStyle="1">
    <w:name w:val="Heading 8 Char"/>
    <w:basedOn w:val="DefaultParagraphFont"/>
    <w:qFormat/>
    <w:rsid w:val="00174dc0"/>
    <w:rPr>
      <w:rFonts w:ascii="Times New Roman" w:hAnsi="Times New Roman" w:eastAsia="Times New Roman" w:cs="Times New Roman"/>
      <w:i/>
      <w:iCs/>
      <w:sz w:val="24"/>
      <w:szCs w:val="24"/>
    </w:rPr>
  </w:style>
  <w:style w:type="character" w:styleId="Heading9Char" w:customStyle="1">
    <w:name w:val="Heading 9 Char"/>
    <w:basedOn w:val="DefaultParagraphFont"/>
    <w:qFormat/>
    <w:rsid w:val="00174dc0"/>
    <w:rPr>
      <w:rFonts w:ascii="Arial" w:hAnsi="Arial" w:eastAsia="Times New Roman" w:cs="Arial"/>
    </w:rPr>
  </w:style>
  <w:style w:type="character" w:styleId="BodyTextChar" w:customStyle="1">
    <w:name w:val="Body Text Char"/>
    <w:basedOn w:val="DefaultParagraphFont"/>
    <w:qFormat/>
    <w:rsid w:val="00174dc0"/>
    <w:rPr>
      <w:rFonts w:ascii="Times New Roman" w:hAnsi="Times New Roman" w:eastAsia="Times New Roman" w:cs="Times New Roman"/>
      <w:sz w:val="20"/>
      <w:szCs w:val="20"/>
    </w:rPr>
  </w:style>
  <w:style w:type="character" w:styleId="BodyText2Char" w:customStyle="1">
    <w:name w:val="Body Text 2 Char"/>
    <w:basedOn w:val="DefaultParagraphFont"/>
    <w:qFormat/>
    <w:rsid w:val="00174dc0"/>
    <w:rPr>
      <w:rFonts w:ascii="Times New Roman" w:hAnsi="Times New Roman" w:eastAsia="Times New Roman" w:cs="Times New Roman"/>
      <w:sz w:val="20"/>
      <w:szCs w:val="20"/>
    </w:rPr>
  </w:style>
  <w:style w:type="character" w:styleId="BodyText3Char" w:customStyle="1">
    <w:name w:val="Body Text 3 Char"/>
    <w:basedOn w:val="DefaultParagraphFont"/>
    <w:qFormat/>
    <w:rsid w:val="00174dc0"/>
    <w:rPr>
      <w:rFonts w:ascii="Times New Roman" w:hAnsi="Times New Roman" w:eastAsia="Times New Roman" w:cs="Times New Roman"/>
      <w:sz w:val="16"/>
      <w:szCs w:val="16"/>
    </w:rPr>
  </w:style>
  <w:style w:type="character" w:styleId="BodyTextFirstIndentChar" w:customStyle="1">
    <w:name w:val="Body Text First Indent Char"/>
    <w:basedOn w:val="BodyTextChar"/>
    <w:qFormat/>
    <w:rsid w:val="00174dc0"/>
    <w:rPr>
      <w:rFonts w:ascii="Times New Roman" w:hAnsi="Times New Roman" w:eastAsia="Times New Roman" w:cs="Times New Roman"/>
      <w:sz w:val="20"/>
      <w:szCs w:val="20"/>
    </w:rPr>
  </w:style>
  <w:style w:type="character" w:styleId="BodyTextIndentChar" w:customStyle="1">
    <w:name w:val="Body Text Indent Char"/>
    <w:basedOn w:val="DefaultParagraphFont"/>
    <w:qFormat/>
    <w:rsid w:val="00174dc0"/>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qFormat/>
    <w:rsid w:val="00174dc0"/>
    <w:rPr>
      <w:rFonts w:ascii="Times New Roman" w:hAnsi="Times New Roman" w:eastAsia="Times New Roman" w:cs="Times New Roman"/>
      <w:sz w:val="20"/>
      <w:szCs w:val="20"/>
    </w:rPr>
  </w:style>
  <w:style w:type="character" w:styleId="BodyTextIndent2Char" w:customStyle="1">
    <w:name w:val="Body Text Indent 2 Char"/>
    <w:basedOn w:val="DefaultParagraphFont"/>
    <w:qFormat/>
    <w:rsid w:val="00174dc0"/>
    <w:rPr>
      <w:rFonts w:ascii="Times New Roman" w:hAnsi="Times New Roman" w:eastAsia="Times New Roman" w:cs="Times New Roman"/>
      <w:sz w:val="20"/>
      <w:szCs w:val="20"/>
    </w:rPr>
  </w:style>
  <w:style w:type="character" w:styleId="BodyTextIndent3Char" w:customStyle="1">
    <w:name w:val="Body Text Indent 3 Char"/>
    <w:basedOn w:val="DefaultParagraphFont"/>
    <w:qFormat/>
    <w:rsid w:val="00174dc0"/>
    <w:rPr>
      <w:rFonts w:ascii="Times New Roman" w:hAnsi="Times New Roman" w:eastAsia="Times New Roman" w:cs="Times New Roman"/>
      <w:sz w:val="16"/>
      <w:szCs w:val="16"/>
    </w:rPr>
  </w:style>
  <w:style w:type="character" w:styleId="ClosingChar" w:customStyle="1">
    <w:name w:val="Closing Char"/>
    <w:basedOn w:val="DefaultParagraphFont"/>
    <w:qFormat/>
    <w:rsid w:val="00174dc0"/>
    <w:rPr>
      <w:rFonts w:ascii="Times New Roman" w:hAnsi="Times New Roman" w:eastAsia="Times New Roman" w:cs="Times New Roman"/>
      <w:sz w:val="20"/>
      <w:szCs w:val="20"/>
    </w:rPr>
  </w:style>
  <w:style w:type="character" w:styleId="DateChar" w:customStyle="1">
    <w:name w:val="Date Char"/>
    <w:basedOn w:val="DefaultParagraphFont"/>
    <w:qFormat/>
    <w:rsid w:val="00174dc0"/>
    <w:rPr>
      <w:rFonts w:ascii="Times New Roman" w:hAnsi="Times New Roman" w:eastAsia="Times New Roman" w:cs="Times New Roman"/>
      <w:sz w:val="20"/>
      <w:szCs w:val="20"/>
    </w:rPr>
  </w:style>
  <w:style w:type="character" w:styleId="EmailSignatureChar" w:customStyle="1">
    <w:name w:val="E-mail Signature Char"/>
    <w:basedOn w:val="DefaultParagraphFont"/>
    <w:qFormat/>
    <w:rsid w:val="00174dc0"/>
    <w:rPr>
      <w:rFonts w:ascii="Times New Roman" w:hAnsi="Times New Roman" w:eastAsia="Times New Roman" w:cs="Times New Roman"/>
      <w:sz w:val="20"/>
      <w:szCs w:val="20"/>
    </w:rPr>
  </w:style>
  <w:style w:type="character" w:styleId="Emphasis">
    <w:name w:val="Emphasis"/>
    <w:qFormat/>
    <w:rsid w:val="00174dc0"/>
    <w:rPr>
      <w:i/>
      <w:iCs/>
    </w:rPr>
  </w:style>
  <w:style w:type="character" w:styleId="EmphasisBold" w:customStyle="1">
    <w:name w:val="EmphasisBold"/>
    <w:qFormat/>
    <w:rsid w:val="00174dc0"/>
    <w:rPr>
      <w:b/>
      <w:color w:val="0000FF"/>
    </w:rPr>
  </w:style>
  <w:style w:type="character" w:styleId="EmphasisBoldBox" w:customStyle="1">
    <w:name w:val="EmphasisBoldBox"/>
    <w:qFormat/>
    <w:rsid w:val="00174dc0"/>
    <w:rPr>
      <w:b/>
      <w:color w:val="3366FF"/>
    </w:rPr>
  </w:style>
  <w:style w:type="character" w:styleId="EmphasisBoldItal" w:customStyle="1">
    <w:name w:val="EmphasisBoldItal"/>
    <w:qFormat/>
    <w:rsid w:val="00174dc0"/>
    <w:rPr>
      <w:b/>
      <w:i/>
      <w:color w:val="0000FF"/>
    </w:rPr>
  </w:style>
  <w:style w:type="character" w:styleId="EmphasisItalic" w:customStyle="1">
    <w:name w:val="EmphasisItalic"/>
    <w:qFormat/>
    <w:rsid w:val="00174dc0"/>
    <w:rPr>
      <w:i/>
      <w:color w:val="0000FF"/>
    </w:rPr>
  </w:style>
  <w:style w:type="character" w:styleId="EmphasisItalicBox" w:customStyle="1">
    <w:name w:val="EmphasisItalicBox"/>
    <w:qFormat/>
    <w:rsid w:val="00174dc0"/>
    <w:rPr>
      <w:i/>
      <w:color w:val="CC99FF"/>
    </w:rPr>
  </w:style>
  <w:style w:type="character" w:styleId="EmphasisItalicFoot" w:customStyle="1">
    <w:name w:val="EmphasisItalicFoot"/>
    <w:qFormat/>
    <w:rsid w:val="00174dc0"/>
    <w:rPr>
      <w:i/>
      <w:color w:val="99CCFF"/>
      <w:sz w:val="16"/>
      <w:szCs w:val="16"/>
    </w:rPr>
  </w:style>
  <w:style w:type="character" w:styleId="EmphasisNote" w:customStyle="1">
    <w:name w:val="EmphasisNote"/>
    <w:qFormat/>
    <w:rsid w:val="00174dc0"/>
    <w:rPr>
      <w:color w:val="3366FF"/>
    </w:rPr>
  </w:style>
  <w:style w:type="character" w:styleId="EmphasisRevCaption" w:customStyle="1">
    <w:name w:val="EmphasisRevCaption"/>
    <w:qFormat/>
    <w:rsid w:val="00174dc0"/>
    <w:rPr>
      <w:i/>
      <w:color w:val="CC99FF"/>
    </w:rPr>
  </w:style>
  <w:style w:type="character" w:styleId="EmphasisRevItal" w:customStyle="1">
    <w:name w:val="EmphasisRevItal"/>
    <w:qFormat/>
    <w:rsid w:val="00174dc0"/>
    <w:rPr>
      <w:color w:val="0000FF"/>
    </w:rPr>
  </w:style>
  <w:style w:type="character" w:styleId="FollowedHyperlink">
    <w:name w:val="FollowedHyperlink"/>
    <w:qFormat/>
    <w:rsid w:val="00174dc0"/>
    <w:rPr>
      <w:color w:val="800080"/>
      <w:u w:val="single"/>
    </w:rPr>
  </w:style>
  <w:style w:type="character" w:styleId="FooterChar" w:customStyle="1">
    <w:name w:val="Footer Char"/>
    <w:basedOn w:val="DefaultParagraphFont"/>
    <w:qFormat/>
    <w:rsid w:val="00174dc0"/>
    <w:rPr>
      <w:rFonts w:ascii="Times New Roman" w:hAnsi="Times New Roman" w:eastAsia="Times New Roman" w:cs="Times New Roman"/>
      <w:sz w:val="20"/>
      <w:szCs w:val="20"/>
    </w:rPr>
  </w:style>
  <w:style w:type="character" w:styleId="HeaderChar" w:customStyle="1">
    <w:name w:val="Header Char"/>
    <w:basedOn w:val="DefaultParagraphFont"/>
    <w:qFormat/>
    <w:rsid w:val="00174dc0"/>
    <w:rPr>
      <w:rFonts w:ascii="Times New Roman" w:hAnsi="Times New Roman" w:eastAsia="Times New Roman" w:cs="Times New Roman"/>
      <w:sz w:val="20"/>
      <w:szCs w:val="20"/>
    </w:rPr>
  </w:style>
  <w:style w:type="character" w:styleId="HTMLAcronym">
    <w:name w:val="HTML Acronym"/>
    <w:basedOn w:val="DefaultParagraphFont"/>
    <w:qFormat/>
    <w:rsid w:val="00174dc0"/>
    <w:rPr/>
  </w:style>
  <w:style w:type="character" w:styleId="HTMLAddressChar" w:customStyle="1">
    <w:name w:val="HTML Address Char"/>
    <w:basedOn w:val="DefaultParagraphFont"/>
    <w:qFormat/>
    <w:rsid w:val="00174dc0"/>
    <w:rPr>
      <w:rFonts w:ascii="Times New Roman" w:hAnsi="Times New Roman" w:eastAsia="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styleId="HTMLPreformattedChar" w:customStyle="1">
    <w:name w:val="HTML Preformatted Char"/>
    <w:basedOn w:val="DefaultParagraphFont"/>
    <w:qFormat/>
    <w:rsid w:val="00174dc0"/>
    <w:rPr>
      <w:rFonts w:ascii="Courier New" w:hAnsi="Courier New" w:eastAsia="Times New Roman"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styleId="InternetLink">
    <w:name w:val="Internet Link"/>
    <w:basedOn w:val="DefaultParagraphFont"/>
    <w:uiPriority w:val="99"/>
    <w:unhideWhenUsed/>
    <w:rsid w:val="00a22b75"/>
    <w:rPr>
      <w:color w:val="0000FF" w:themeColor="hyperlink"/>
      <w:u w:val="single"/>
    </w:rPr>
  </w:style>
  <w:style w:type="character" w:styleId="Italic" w:customStyle="1">
    <w:name w:val="Italic"/>
    <w:qFormat/>
    <w:rsid w:val="00174dc0"/>
    <w:rPr>
      <w:i/>
      <w:color w:val="000000"/>
    </w:rPr>
  </w:style>
  <w:style w:type="character" w:styleId="Keycap" w:customStyle="1">
    <w:name w:val="Keycap"/>
    <w:qFormat/>
    <w:rsid w:val="00174dc0"/>
    <w:rPr>
      <w:smallCaps/>
      <w:color w:val="0000FF"/>
    </w:rPr>
  </w:style>
  <w:style w:type="character" w:styleId="Linenumber">
    <w:name w:val="line number"/>
    <w:basedOn w:val="DefaultParagraphFont"/>
    <w:qFormat/>
    <w:rsid w:val="00174dc0"/>
    <w:rPr/>
  </w:style>
  <w:style w:type="character" w:styleId="Literal" w:customStyle="1">
    <w:name w:val="Literal"/>
    <w:qFormat/>
    <w:rsid w:val="00174dc0"/>
    <w:rPr>
      <w:rFonts w:ascii="Courier" w:hAnsi="Courier"/>
      <w:color w:val="0000FF"/>
      <w:sz w:val="20"/>
    </w:rPr>
  </w:style>
  <w:style w:type="character" w:styleId="LiteralBox" w:customStyle="1">
    <w:name w:val="LiteralBox"/>
    <w:qFormat/>
    <w:rsid w:val="00174dc0"/>
    <w:rPr>
      <w:rFonts w:ascii="Courier" w:hAnsi="Courier"/>
      <w:color w:val="CC99FF"/>
      <w:sz w:val="20"/>
    </w:rPr>
  </w:style>
  <w:style w:type="character" w:styleId="Literal1st" w:customStyle="1">
    <w:name w:val="Literal1st"/>
    <w:basedOn w:val="LiteralBox"/>
    <w:qFormat/>
    <w:rsid w:val="00174dc0"/>
    <w:rPr>
      <w:rFonts w:ascii="Courier" w:hAnsi="Courier"/>
      <w:color w:val="CC99FF"/>
      <w:sz w:val="20"/>
    </w:rPr>
  </w:style>
  <w:style w:type="character" w:styleId="LiteralBold" w:customStyle="1">
    <w:name w:val="LiteralBold"/>
    <w:qFormat/>
    <w:rsid w:val="00174dc0"/>
    <w:rPr>
      <w:rFonts w:ascii="Courier" w:hAnsi="Courier"/>
      <w:b/>
      <w:color w:val="0000FF"/>
      <w:sz w:val="20"/>
    </w:rPr>
  </w:style>
  <w:style w:type="character" w:styleId="LiteralBoldItal" w:customStyle="1">
    <w:name w:val="LiteralBoldItal"/>
    <w:qFormat/>
    <w:rsid w:val="00174dc0"/>
    <w:rPr>
      <w:rFonts w:ascii="Courier" w:hAnsi="Courier"/>
      <w:b/>
      <w:i/>
      <w:color w:val="0000FF"/>
      <w:sz w:val="20"/>
    </w:rPr>
  </w:style>
  <w:style w:type="character" w:styleId="LiteralCaption" w:customStyle="1">
    <w:name w:val="LiteralCaption"/>
    <w:qFormat/>
    <w:rsid w:val="00174dc0"/>
    <w:rPr>
      <w:rFonts w:ascii="Courier" w:hAnsi="Courier"/>
      <w:i/>
      <w:color w:val="CC99FF"/>
      <w:sz w:val="20"/>
    </w:rPr>
  </w:style>
  <w:style w:type="character" w:styleId="LiteralFootnote" w:customStyle="1">
    <w:name w:val="LiteralFootnote"/>
    <w:basedOn w:val="LiteralBox"/>
    <w:qFormat/>
    <w:rsid w:val="00174dc0"/>
    <w:rPr>
      <w:rFonts w:ascii="Courier" w:hAnsi="Courier"/>
      <w:color w:val="CC99FF"/>
      <w:sz w:val="20"/>
    </w:rPr>
  </w:style>
  <w:style w:type="character" w:styleId="LiteralItal" w:customStyle="1">
    <w:name w:val="LiteralItal"/>
    <w:qFormat/>
    <w:rsid w:val="00174dc0"/>
    <w:rPr>
      <w:rFonts w:ascii="Courier" w:hAnsi="Courier"/>
      <w:i/>
      <w:color w:val="0000FF"/>
      <w:sz w:val="20"/>
    </w:rPr>
  </w:style>
  <w:style w:type="character" w:styleId="MenuArrow" w:customStyle="1">
    <w:name w:val="MenuArrow"/>
    <w:qFormat/>
    <w:rsid w:val="00174dc0"/>
    <w:rPr>
      <w:rFonts w:ascii="Webdings" w:hAnsi="Webdings"/>
      <w:color w:val="0000FF"/>
    </w:rPr>
  </w:style>
  <w:style w:type="character" w:styleId="MessageHeaderChar" w:customStyle="1">
    <w:name w:val="Message Header Char"/>
    <w:basedOn w:val="DefaultParagraphFont"/>
    <w:qFormat/>
    <w:rsid w:val="00174dc0"/>
    <w:rPr>
      <w:rFonts w:ascii="Arial" w:hAnsi="Arial" w:eastAsia="Times New Roman" w:cs="Arial"/>
      <w:sz w:val="24"/>
      <w:szCs w:val="24"/>
      <w:highlight w:val="lightGray"/>
    </w:rPr>
  </w:style>
  <w:style w:type="character" w:styleId="NoteHeadingChar" w:customStyle="1">
    <w:name w:val="Note Heading Char"/>
    <w:basedOn w:val="DefaultParagraphFont"/>
    <w:qFormat/>
    <w:rsid w:val="00174dc0"/>
    <w:rPr>
      <w:rFonts w:ascii="Times New Roman" w:hAnsi="Times New Roman" w:eastAsia="Times New Roman" w:cs="Times New Roman"/>
      <w:sz w:val="20"/>
      <w:szCs w:val="20"/>
    </w:rPr>
  </w:style>
  <w:style w:type="character" w:styleId="Pagenumber">
    <w:name w:val="page number"/>
    <w:basedOn w:val="DefaultParagraphFont"/>
    <w:qFormat/>
    <w:rsid w:val="00174dc0"/>
    <w:rPr/>
  </w:style>
  <w:style w:type="character" w:styleId="PlainTextChar" w:customStyle="1">
    <w:name w:val="Plain Text Char"/>
    <w:basedOn w:val="DefaultParagraphFont"/>
    <w:qFormat/>
    <w:rsid w:val="00174dc0"/>
    <w:rPr>
      <w:rFonts w:ascii="Courier New" w:hAnsi="Courier New" w:eastAsia="Times New Roman" w:cs="Courier New"/>
      <w:sz w:val="20"/>
      <w:szCs w:val="20"/>
    </w:rPr>
  </w:style>
  <w:style w:type="character" w:styleId="SalutationChar" w:customStyle="1">
    <w:name w:val="Salutation Char"/>
    <w:basedOn w:val="DefaultParagraphFont"/>
    <w:qFormat/>
    <w:rsid w:val="00174dc0"/>
    <w:rPr>
      <w:rFonts w:ascii="Times New Roman" w:hAnsi="Times New Roman" w:eastAsia="Times New Roman" w:cs="Times New Roman"/>
      <w:sz w:val="20"/>
      <w:szCs w:val="20"/>
    </w:rPr>
  </w:style>
  <w:style w:type="character" w:styleId="SignatureChar" w:customStyle="1">
    <w:name w:val="Signature Char"/>
    <w:basedOn w:val="DefaultParagraphFont"/>
    <w:qFormat/>
    <w:rsid w:val="00174dc0"/>
    <w:rPr>
      <w:rFonts w:ascii="Times New Roman" w:hAnsi="Times New Roman" w:eastAsia="Times New Roman" w:cs="Times New Roman"/>
      <w:sz w:val="20"/>
      <w:szCs w:val="20"/>
    </w:rPr>
  </w:style>
  <w:style w:type="character" w:styleId="Strong">
    <w:name w:val="Strong"/>
    <w:qFormat/>
    <w:rsid w:val="00174dc0"/>
    <w:rPr>
      <w:b/>
      <w:bCs/>
    </w:rPr>
  </w:style>
  <w:style w:type="character" w:styleId="SubtitleChar" w:customStyle="1">
    <w:name w:val="Subtitle Char"/>
    <w:basedOn w:val="DefaultParagraphFont"/>
    <w:qFormat/>
    <w:rsid w:val="00174dc0"/>
    <w:rPr>
      <w:rFonts w:ascii="Arial" w:hAnsi="Arial" w:eastAsia="Times New Roman" w:cs="Arial"/>
      <w:sz w:val="24"/>
      <w:szCs w:val="24"/>
    </w:rPr>
  </w:style>
  <w:style w:type="character" w:styleId="TitleChar" w:customStyle="1">
    <w:name w:val="Title Char"/>
    <w:basedOn w:val="DefaultParagraphFont"/>
    <w:qFormat/>
    <w:rsid w:val="00174dc0"/>
    <w:rPr>
      <w:rFonts w:ascii="Arial" w:hAnsi="Arial" w:eastAsia="Times New Roman" w:cs="Arial"/>
      <w:b/>
      <w:bCs/>
      <w:sz w:val="32"/>
      <w:szCs w:val="32"/>
    </w:rPr>
  </w:style>
  <w:style w:type="character" w:styleId="Wingdings" w:customStyle="1">
    <w:name w:val="Wingdings"/>
    <w:qFormat/>
    <w:rsid w:val="00174dc0"/>
    <w:rPr>
      <w:rFonts w:ascii="Wingdings 2" w:hAnsi="Wingdings 2"/>
      <w:color w:val="0000FF"/>
      <w:sz w:val="24"/>
    </w:rPr>
  </w:style>
  <w:style w:type="character" w:styleId="WingdingsSmall" w:customStyle="1">
    <w:name w:val="Wingdings Small"/>
    <w:qFormat/>
    <w:rsid w:val="00174dc0"/>
    <w:rPr>
      <w:rFonts w:ascii="Wingdings 2" w:hAnsi="Wingdings 2"/>
      <w:color w:val="99CCFF"/>
      <w:sz w:val="20"/>
    </w:rPr>
  </w:style>
  <w:style w:type="character" w:styleId="Title1" w:customStyle="1">
    <w:name w:val="Title1"/>
    <w:basedOn w:val="DefaultParagraphFont"/>
    <w:qFormat/>
    <w:rsid w:val="00174dc0"/>
    <w:rPr/>
  </w:style>
  <w:style w:type="character" w:styleId="Appleconvertedspace" w:customStyle="1">
    <w:name w:val="apple-converted-space"/>
    <w:basedOn w:val="DefaultParagraphFont"/>
    <w:qFormat/>
    <w:rsid w:val="00174dc0"/>
    <w:rPr/>
  </w:style>
  <w:style w:type="character" w:styleId="Hljskeyword" w:customStyle="1">
    <w:name w:val="hljs-keyword"/>
    <w:basedOn w:val="DefaultParagraphFont"/>
    <w:qFormat/>
    <w:rsid w:val="00174dc0"/>
    <w:rPr/>
  </w:style>
  <w:style w:type="character" w:styleId="Hljsstring" w:customStyle="1">
    <w:name w:val="hljs-string"/>
    <w:basedOn w:val="DefaultParagraphFont"/>
    <w:qFormat/>
    <w:rsid w:val="00174dc0"/>
    <w:rPr/>
  </w:style>
  <w:style w:type="character" w:styleId="Hljsnumber" w:customStyle="1">
    <w:name w:val="hljs-number"/>
    <w:basedOn w:val="DefaultParagraphFont"/>
    <w:qFormat/>
    <w:rsid w:val="00174dc0"/>
    <w:rPr/>
  </w:style>
  <w:style w:type="character" w:styleId="Hljsfunction" w:customStyle="1">
    <w:name w:val="hljs-function"/>
    <w:basedOn w:val="DefaultParagraphFont"/>
    <w:qFormat/>
    <w:rsid w:val="00174dc0"/>
    <w:rPr/>
  </w:style>
  <w:style w:type="character" w:styleId="Hljstitle" w:customStyle="1">
    <w:name w:val="hljs-title"/>
    <w:basedOn w:val="DefaultParagraphFont"/>
    <w:qFormat/>
    <w:rsid w:val="00174dc0"/>
    <w:rPr/>
  </w:style>
  <w:style w:type="character" w:styleId="Hljsbuiltin" w:customStyle="1">
    <w:name w:val="hljs-built_in"/>
    <w:basedOn w:val="DefaultParagraphFont"/>
    <w:qFormat/>
    <w:rsid w:val="00174dc0"/>
    <w:rPr/>
  </w:style>
  <w:style w:type="character" w:styleId="Hljscomment" w:customStyle="1">
    <w:name w:val="hljs-comment"/>
    <w:basedOn w:val="DefaultParagraphFont"/>
    <w:qFormat/>
    <w:rsid w:val="00174dc0"/>
    <w:rPr/>
  </w:style>
  <w:style w:type="character" w:styleId="Hljspreprocessor" w:customStyle="1">
    <w:name w:val="hljs-preprocessor"/>
    <w:basedOn w:val="DefaultParagraphFont"/>
    <w:qFormat/>
    <w:rsid w:val="00174dc0"/>
    <w:rPr/>
  </w:style>
  <w:style w:type="character" w:styleId="Hljsliteral" w:customStyle="1">
    <w:name w:val="hljs-literal"/>
    <w:basedOn w:val="DefaultParagraphFont"/>
    <w:qFormat/>
    <w:rsid w:val="00174dc0"/>
    <w:rPr/>
  </w:style>
  <w:style w:type="character" w:styleId="Annotationreference">
    <w:name w:val="annotation reference"/>
    <w:basedOn w:val="DefaultParagraphFont"/>
    <w:qFormat/>
    <w:rsid w:val="00174dc0"/>
    <w:rPr>
      <w:sz w:val="16"/>
      <w:szCs w:val="16"/>
    </w:rPr>
  </w:style>
  <w:style w:type="character" w:styleId="CommentTextChar" w:customStyle="1">
    <w:name w:val="Comment Text Char"/>
    <w:basedOn w:val="DefaultParagraphFont"/>
    <w:qFormat/>
    <w:rsid w:val="00174dc0"/>
    <w:rPr>
      <w:rFonts w:ascii="Times New Roman" w:hAnsi="Times New Roman" w:eastAsia="Times New Roman" w:cs="Times New Roman"/>
      <w:sz w:val="20"/>
      <w:szCs w:val="20"/>
    </w:rPr>
  </w:style>
  <w:style w:type="character" w:styleId="CommentSubjectChar" w:customStyle="1">
    <w:name w:val="Comment Subject Char"/>
    <w:basedOn w:val="CommentTextChar"/>
    <w:qFormat/>
    <w:rsid w:val="00174dc0"/>
    <w:rPr>
      <w:rFonts w:ascii="Times New Roman" w:hAnsi="Times New Roman" w:eastAsia="Times New Roman" w:cs="Times New Roman"/>
      <w:b/>
      <w:bCs/>
      <w:sz w:val="20"/>
      <w:szCs w:val="20"/>
    </w:rPr>
  </w:style>
  <w:style w:type="character" w:styleId="BalloonTextChar" w:customStyle="1">
    <w:name w:val="Balloon Text Char"/>
    <w:basedOn w:val="DefaultParagraphFont"/>
    <w:qFormat/>
    <w:rsid w:val="00174dc0"/>
    <w:rPr>
      <w:rFonts w:ascii="Segoe UI" w:hAnsi="Segoe UI" w:eastAsia="Times New Roman" w:cs="Segoe UI"/>
      <w:sz w:val="18"/>
      <w:szCs w:val="18"/>
    </w:rPr>
  </w:style>
  <w:style w:type="character" w:styleId="SourceText" w:customStyle="1">
    <w:name w:val="Source Text"/>
    <w:qFormat/>
    <w:rsid w:val="00174dc0"/>
    <w:rPr>
      <w:rFonts w:ascii="Liberation Mono" w:hAnsi="Liberation Mono" w:eastAsia="Liberation Mono" w:cs="Liberation Mono"/>
    </w:rPr>
  </w:style>
  <w:style w:type="character" w:styleId="LiteralGray" w:customStyle="1">
    <w:name w:val="Literal - Gray"/>
    <w:qFormat/>
    <w:rsid w:val="00174dc0"/>
    <w:rPr>
      <w:rFonts w:ascii="Courier" w:hAnsi="Courier" w:eastAsia="Times New Roman" w:cs="Times New Roman"/>
      <w:color w:val="999999"/>
      <w:sz w:val="20"/>
      <w:szCs w:val="20"/>
    </w:rPr>
  </w:style>
  <w:style w:type="character" w:styleId="BodyTextChar1" w:customStyle="1">
    <w:name w:val="Body Text Char1"/>
    <w:basedOn w:val="DefaultParagraphFont"/>
    <w:link w:val="BodyText"/>
    <w:qFormat/>
    <w:rsid w:val="00ec2a4b"/>
    <w:rPr>
      <w:rFonts w:ascii="Times New Roman" w:hAnsi="Times New Roman" w:eastAsia="Times New Roman" w:cs="Times New Roman"/>
    </w:rPr>
  </w:style>
  <w:style w:type="character" w:styleId="IndexLink">
    <w:name w:val="Index Link"/>
    <w:qFormat/>
    <w:rPr/>
  </w:style>
  <w:style w:type="paragraph" w:styleId="Heading" w:customStyle="1">
    <w:name w:val="Heading"/>
    <w:basedOn w:val="Normal"/>
    <w:next w:val="TextBody"/>
    <w:qFormat/>
    <w:rsid w:val="00174dc0"/>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1"/>
    <w:rsid w:val="00174dc0"/>
    <w:pPr>
      <w:spacing w:before="0" w:after="120"/>
    </w:pPr>
    <w:rPr/>
  </w:style>
  <w:style w:type="paragraph" w:styleId="List">
    <w:name w:val="List"/>
    <w:basedOn w:val="Normal"/>
    <w:rsid w:val="00174dc0"/>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174dc0"/>
    <w:pPr>
      <w:suppressLineNumbers/>
    </w:pPr>
    <w:rPr/>
  </w:style>
  <w:style w:type="paragraph" w:styleId="Caption1">
    <w:name w:val="caption"/>
    <w:basedOn w:val="Normal"/>
    <w:next w:val="Normal"/>
    <w:autoRedefine/>
    <w:qFormat/>
    <w:rsid w:val="00174dc0"/>
    <w:pPr>
      <w:spacing w:lineRule="auto" w:line="360" w:before="120" w:after="180"/>
    </w:pPr>
    <w:rPr>
      <w:rFonts w:ascii="Arial" w:hAnsi="Arial"/>
      <w:bCs/>
      <w:i/>
    </w:rPr>
  </w:style>
  <w:style w:type="paragraph" w:styleId="1stPara" w:customStyle="1">
    <w:name w:val="1st Para"/>
    <w:autoRedefine/>
    <w:qFormat/>
    <w:rsid w:val="00174dc0"/>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74dc0"/>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74dc0"/>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74dc0"/>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174dc0"/>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74dc0"/>
    <w:pPr/>
    <w:rPr/>
  </w:style>
  <w:style w:type="paragraph" w:styleId="BlockQuote" w:customStyle="1">
    <w:name w:val="Block Quote"/>
    <w:next w:val="Normal"/>
    <w:autoRedefine/>
    <w:qFormat/>
    <w:rsid w:val="00174dc0"/>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qFormat/>
    <w:rsid w:val="00174dc0"/>
    <w:pPr>
      <w:spacing w:before="0" w:after="120"/>
      <w:ind w:left="1440" w:right="1440" w:hanging="0"/>
    </w:pPr>
    <w:rPr/>
  </w:style>
  <w:style w:type="paragraph" w:styleId="BodyText2">
    <w:name w:val="Body Text 2"/>
    <w:basedOn w:val="Normal"/>
    <w:qFormat/>
    <w:rsid w:val="00174dc0"/>
    <w:pPr>
      <w:spacing w:lineRule="auto" w:line="480" w:before="0" w:after="120"/>
    </w:pPr>
    <w:rPr/>
  </w:style>
  <w:style w:type="paragraph" w:styleId="BodyText3">
    <w:name w:val="Body Text 3"/>
    <w:basedOn w:val="Normal"/>
    <w:qFormat/>
    <w:rsid w:val="00174dc0"/>
    <w:pPr>
      <w:spacing w:before="0" w:after="120"/>
    </w:pPr>
    <w:rPr>
      <w:sz w:val="16"/>
      <w:szCs w:val="16"/>
    </w:rPr>
  </w:style>
  <w:style w:type="paragraph" w:styleId="TextBodyIndent">
    <w:name w:val="Body Text Indent"/>
    <w:basedOn w:val="Normal"/>
    <w:rsid w:val="00174dc0"/>
    <w:pPr>
      <w:spacing w:before="0" w:after="120"/>
      <w:ind w:left="360" w:hanging="0"/>
    </w:pPr>
    <w:rPr/>
  </w:style>
  <w:style w:type="paragraph" w:styleId="BodyTextFirstIndent2">
    <w:name w:val="Body Text First Indent 2"/>
    <w:basedOn w:val="TextBodyIndent"/>
    <w:qFormat/>
    <w:rsid w:val="00174dc0"/>
    <w:pPr>
      <w:ind w:left="360" w:firstLine="210"/>
    </w:pPr>
    <w:rPr/>
  </w:style>
  <w:style w:type="paragraph" w:styleId="BodyTextIndent2">
    <w:name w:val="Body Text Indent 2"/>
    <w:basedOn w:val="Normal"/>
    <w:qFormat/>
    <w:rsid w:val="00174dc0"/>
    <w:pPr>
      <w:spacing w:lineRule="auto" w:line="480" w:before="0" w:after="120"/>
      <w:ind w:left="360" w:hanging="0"/>
    </w:pPr>
    <w:rPr/>
  </w:style>
  <w:style w:type="paragraph" w:styleId="BodyTextIndent3">
    <w:name w:val="Body Text Indent 3"/>
    <w:basedOn w:val="Normal"/>
    <w:qFormat/>
    <w:rsid w:val="00174dc0"/>
    <w:pPr>
      <w:spacing w:before="0" w:after="120"/>
      <w:ind w:left="360" w:hanging="0"/>
    </w:pPr>
    <w:rPr>
      <w:sz w:val="16"/>
      <w:szCs w:val="16"/>
    </w:rPr>
  </w:style>
  <w:style w:type="paragraph" w:styleId="BodyBox" w:customStyle="1">
    <w:name w:val="BodyBox"/>
    <w:basedOn w:val="Body"/>
    <w:qFormat/>
    <w:rsid w:val="00174dc0"/>
    <w:pPr/>
    <w:rPr>
      <w:color w:val="808080"/>
    </w:rPr>
  </w:style>
  <w:style w:type="paragraph" w:styleId="BodyFirst" w:customStyle="1">
    <w:name w:val="BodyFirst"/>
    <w:next w:val="Body"/>
    <w:autoRedefine/>
    <w:qFormat/>
    <w:rsid w:val="00174dc0"/>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74dc0"/>
    <w:pPr/>
    <w:rPr>
      <w:color w:val="808080"/>
    </w:rPr>
  </w:style>
  <w:style w:type="paragraph" w:styleId="BulletA" w:customStyle="1">
    <w:name w:val="Bulle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74dc0"/>
    <w:pPr/>
    <w:rPr>
      <w:color w:val="33CCCC"/>
    </w:rPr>
  </w:style>
  <w:style w:type="paragraph" w:styleId="BulletB" w:customStyle="1">
    <w:name w:val="Bulle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74dc0"/>
    <w:pPr/>
    <w:rPr>
      <w:color w:val="33CCCC"/>
    </w:rPr>
  </w:style>
  <w:style w:type="paragraph" w:styleId="BulletC" w:customStyle="1">
    <w:name w:val="Bulle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74dc0"/>
    <w:pPr/>
    <w:rPr>
      <w:color w:val="33CCCC"/>
    </w:rPr>
  </w:style>
  <w:style w:type="paragraph" w:styleId="CaptionBox" w:customStyle="1">
    <w:name w:val="CaptionBox"/>
    <w:basedOn w:val="Caption1"/>
    <w:autoRedefine/>
    <w:qFormat/>
    <w:rsid w:val="00174dc0"/>
    <w:pPr/>
    <w:rPr>
      <w:color w:val="808080"/>
    </w:rPr>
  </w:style>
  <w:style w:type="paragraph" w:styleId="ChapterStart" w:customStyle="1">
    <w:name w:val="ChapterStart"/>
    <w:autoRedefine/>
    <w:qFormat/>
    <w:rsid w:val="00174dc0"/>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74dc0"/>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qFormat/>
    <w:rsid w:val="00174dc0"/>
    <w:pPr>
      <w:ind w:left="4320" w:hanging="0"/>
    </w:pPr>
    <w:rPr/>
  </w:style>
  <w:style w:type="paragraph" w:styleId="CodeA" w:customStyle="1">
    <w:name w:val="CodeA"/>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74dc0"/>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74dc0"/>
    <w:pPr/>
    <w:rPr>
      <w:color w:val="999999"/>
    </w:rPr>
  </w:style>
  <w:style w:type="paragraph" w:styleId="CodeB" w:customStyle="1">
    <w:name w:val="CodeB"/>
    <w:autoRedefine/>
    <w:qFormat/>
    <w:rsid w:val="00174dc0"/>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74dc0"/>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74dc0"/>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74dc0"/>
    <w:pPr/>
    <w:rPr>
      <w:color w:val="999999"/>
    </w:rPr>
  </w:style>
  <w:style w:type="paragraph" w:styleId="CodeC" w:customStyle="1">
    <w:name w:val="CodeC"/>
    <w:next w:val="Body"/>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74dc0"/>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74dc0"/>
    <w:pPr/>
    <w:rPr>
      <w:color w:val="999999"/>
    </w:rPr>
  </w:style>
  <w:style w:type="paragraph" w:styleId="CodeSingle" w:customStyle="1">
    <w:name w:val="CodeSingl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174dc0"/>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74dc0"/>
    <w:pPr/>
    <w:rPr>
      <w:color w:val="999999"/>
    </w:rPr>
  </w:style>
  <w:style w:type="paragraph" w:styleId="Date">
    <w:name w:val="Date"/>
    <w:basedOn w:val="Normal"/>
    <w:next w:val="Normal"/>
    <w:qFormat/>
    <w:rsid w:val="00174dc0"/>
    <w:pPr/>
    <w:rPr/>
  </w:style>
  <w:style w:type="paragraph" w:styleId="EmailSignature">
    <w:name w:val="E-mail Signature"/>
    <w:basedOn w:val="Normal"/>
    <w:qFormat/>
    <w:rsid w:val="00174dc0"/>
    <w:pPr/>
    <w:rPr/>
  </w:style>
  <w:style w:type="paragraph" w:styleId="Envelopeaddress">
    <w:name w:val="envelope address"/>
    <w:basedOn w:val="Normal"/>
    <w:qFormat/>
    <w:rsid w:val="00174dc0"/>
    <w:pPr>
      <w:ind w:left="2880" w:hanging="0"/>
    </w:pPr>
    <w:rPr>
      <w:rFonts w:ascii="Arial" w:hAnsi="Arial" w:cs="Arial"/>
      <w:sz w:val="24"/>
      <w:szCs w:val="24"/>
    </w:rPr>
  </w:style>
  <w:style w:type="paragraph" w:styleId="Envelopereturn">
    <w:name w:val="envelope return"/>
    <w:basedOn w:val="Normal"/>
    <w:qFormat/>
    <w:rsid w:val="00174dc0"/>
    <w:pPr/>
    <w:rPr>
      <w:rFonts w:ascii="Arial" w:hAnsi="Arial" w:cs="Arial"/>
    </w:rPr>
  </w:style>
  <w:style w:type="paragraph" w:styleId="Epigraph" w:customStyle="1">
    <w:name w:val="Epigraph"/>
    <w:basedOn w:val="BlockQuote"/>
    <w:autoRedefine/>
    <w:qFormat/>
    <w:rsid w:val="00174dc0"/>
    <w:pPr>
      <w:ind w:left="1080" w:right="1080" w:hanging="0"/>
    </w:pPr>
    <w:rPr>
      <w:i/>
    </w:rPr>
  </w:style>
  <w:style w:type="paragraph" w:styleId="Footer">
    <w:name w:val="Footer"/>
    <w:basedOn w:val="Normal"/>
    <w:rsid w:val="00174dc0"/>
    <w:pPr>
      <w:tabs>
        <w:tab w:val="center" w:pos="4320" w:leader="none"/>
        <w:tab w:val="right" w:pos="8640" w:leader="none"/>
      </w:tabs>
    </w:pPr>
    <w:rPr/>
  </w:style>
  <w:style w:type="paragraph" w:styleId="Footnotetext">
    <w:name w:val="footnote text"/>
    <w:basedOn w:val="Normal"/>
    <w:autoRedefine/>
    <w:qFormat/>
    <w:rsid w:val="00174dc0"/>
    <w:pPr>
      <w:spacing w:lineRule="auto" w:line="360"/>
    </w:pPr>
    <w:rPr>
      <w:sz w:val="16"/>
    </w:rPr>
  </w:style>
  <w:style w:type="paragraph" w:styleId="FootnoteBox" w:customStyle="1">
    <w:name w:val="FootnoteBox"/>
    <w:basedOn w:val="BodyFirstBox"/>
    <w:autoRedefine/>
    <w:qFormat/>
    <w:rsid w:val="00174dc0"/>
    <w:pPr/>
    <w:rPr>
      <w:sz w:val="20"/>
    </w:rPr>
  </w:style>
  <w:style w:type="paragraph" w:styleId="GroupTitlesIX" w:customStyle="1">
    <w:name w:val="GroupTitlesIX"/>
    <w:autoRedefine/>
    <w:qFormat/>
    <w:rsid w:val="00174dc0"/>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74dc0"/>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74dc0"/>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74dc0"/>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74dc0"/>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74dc0"/>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74dc0"/>
    <w:pPr>
      <w:spacing w:before="160" w:after="80"/>
      <w:jc w:val="center"/>
    </w:pPr>
    <w:rPr>
      <w:rFonts w:ascii="Dogma" w:hAnsi="Dogma" w:cs="Dogma"/>
      <w:color w:val="808080"/>
      <w:sz w:val="24"/>
    </w:rPr>
  </w:style>
  <w:style w:type="paragraph" w:styleId="HeadCNum" w:customStyle="1">
    <w:name w:val="HeadCNum"/>
    <w:next w:val="BodyFirst"/>
    <w:autoRedefine/>
    <w:qFormat/>
    <w:rsid w:val="00174dc0"/>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rsid w:val="00174dc0"/>
    <w:pPr>
      <w:tabs>
        <w:tab w:val="center" w:pos="4320" w:leader="none"/>
        <w:tab w:val="right" w:pos="8640" w:leader="none"/>
      </w:tabs>
    </w:pPr>
    <w:rPr/>
  </w:style>
  <w:style w:type="paragraph" w:styleId="HTMLAddress">
    <w:name w:val="HTML Address"/>
    <w:basedOn w:val="Normal"/>
    <w:qFormat/>
    <w:rsid w:val="00174dc0"/>
    <w:pPr/>
    <w:rPr>
      <w:i/>
      <w:iCs/>
    </w:rPr>
  </w:style>
  <w:style w:type="paragraph" w:styleId="HTMLPreformatted">
    <w:name w:val="HTML Preformatted"/>
    <w:basedOn w:val="Normal"/>
    <w:qFormat/>
    <w:rsid w:val="00174dc0"/>
    <w:pPr/>
    <w:rPr>
      <w:rFonts w:ascii="Courier New" w:hAnsi="Courier New" w:cs="Courier New"/>
    </w:rPr>
  </w:style>
  <w:style w:type="paragraph" w:styleId="Level1IX" w:customStyle="1">
    <w:name w:val="Level1IX"/>
    <w:autoRedefine/>
    <w:qFormat/>
    <w:rsid w:val="00174dc0"/>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74dc0"/>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74dc0"/>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qFormat/>
    <w:rsid w:val="00174dc0"/>
    <w:pPr/>
    <w:rPr/>
  </w:style>
  <w:style w:type="paragraph" w:styleId="ListBullet4">
    <w:name w:val="List Bullet 4"/>
    <w:basedOn w:val="Normal"/>
    <w:autoRedefine/>
    <w:qFormat/>
    <w:rsid w:val="00174dc0"/>
    <w:pPr/>
    <w:rPr/>
  </w:style>
  <w:style w:type="paragraph" w:styleId="ListBullet5">
    <w:name w:val="List Bullet 5"/>
    <w:basedOn w:val="Normal"/>
    <w:autoRedefine/>
    <w:qFormat/>
    <w:rsid w:val="00174dc0"/>
    <w:pPr/>
    <w:rPr/>
  </w:style>
  <w:style w:type="paragraph" w:styleId="ListNumber">
    <w:name w:val="List Number"/>
    <w:basedOn w:val="Normal"/>
    <w:qFormat/>
    <w:rsid w:val="00174dc0"/>
    <w:pPr/>
    <w:rPr/>
  </w:style>
  <w:style w:type="paragraph" w:styleId="ListBullet">
    <w:name w:val="List Bullet"/>
    <w:basedOn w:val="Normal"/>
    <w:autoRedefine/>
    <w:qFormat/>
    <w:rsid w:val="00174dc0"/>
    <w:pPr/>
    <w:rPr/>
  </w:style>
  <w:style w:type="paragraph" w:styleId="ListBullet2">
    <w:name w:val="List Bullet 2"/>
    <w:basedOn w:val="Normal"/>
    <w:autoRedefine/>
    <w:qFormat/>
    <w:rsid w:val="00174dc0"/>
    <w:pPr/>
    <w:rPr/>
  </w:style>
  <w:style w:type="paragraph" w:styleId="ListContinue">
    <w:name w:val="List Continue"/>
    <w:basedOn w:val="Normal"/>
    <w:qFormat/>
    <w:rsid w:val="00174dc0"/>
    <w:pPr>
      <w:spacing w:before="0" w:after="120"/>
      <w:ind w:left="360" w:hanging="0"/>
    </w:pPr>
    <w:rPr/>
  </w:style>
  <w:style w:type="paragraph" w:styleId="ListContinue2">
    <w:name w:val="List Continue 2"/>
    <w:basedOn w:val="Normal"/>
    <w:qFormat/>
    <w:rsid w:val="00174dc0"/>
    <w:pPr>
      <w:spacing w:before="0" w:after="120"/>
      <w:ind w:left="720" w:hanging="0"/>
    </w:pPr>
    <w:rPr/>
  </w:style>
  <w:style w:type="paragraph" w:styleId="ListContinue3">
    <w:name w:val="List Continue 3"/>
    <w:basedOn w:val="Normal"/>
    <w:qFormat/>
    <w:rsid w:val="00174dc0"/>
    <w:pPr>
      <w:spacing w:before="0" w:after="120"/>
      <w:ind w:left="1080" w:hanging="0"/>
    </w:pPr>
    <w:rPr/>
  </w:style>
  <w:style w:type="paragraph" w:styleId="ListContinue4">
    <w:name w:val="List Continue 4"/>
    <w:basedOn w:val="Normal"/>
    <w:qFormat/>
    <w:rsid w:val="00174dc0"/>
    <w:pPr>
      <w:spacing w:before="0" w:after="120"/>
      <w:ind w:left="1440" w:hanging="0"/>
    </w:pPr>
    <w:rPr/>
  </w:style>
  <w:style w:type="paragraph" w:styleId="ListContinue5">
    <w:name w:val="List Continue 5"/>
    <w:basedOn w:val="Normal"/>
    <w:qFormat/>
    <w:rsid w:val="00174dc0"/>
    <w:pPr>
      <w:spacing w:before="0" w:after="120"/>
      <w:ind w:left="1800" w:hanging="0"/>
    </w:pPr>
    <w:rPr/>
  </w:style>
  <w:style w:type="paragraph" w:styleId="ListNumber2">
    <w:name w:val="List Number 2"/>
    <w:basedOn w:val="Normal"/>
    <w:qFormat/>
    <w:rsid w:val="00174dc0"/>
    <w:pPr/>
    <w:rPr/>
  </w:style>
  <w:style w:type="paragraph" w:styleId="ListNumber3">
    <w:name w:val="List Number 3"/>
    <w:basedOn w:val="Normal"/>
    <w:qFormat/>
    <w:rsid w:val="00174dc0"/>
    <w:pPr/>
    <w:rPr/>
  </w:style>
  <w:style w:type="paragraph" w:styleId="ListNumber4">
    <w:name w:val="List Number 4"/>
    <w:basedOn w:val="Normal"/>
    <w:qFormat/>
    <w:rsid w:val="00174dc0"/>
    <w:pPr/>
    <w:rPr/>
  </w:style>
  <w:style w:type="paragraph" w:styleId="ListNumber5">
    <w:name w:val="List Number 5"/>
    <w:basedOn w:val="Normal"/>
    <w:qFormat/>
    <w:rsid w:val="00174dc0"/>
    <w:pPr/>
    <w:rPr/>
  </w:style>
  <w:style w:type="paragraph" w:styleId="ListPlainA" w:customStyle="1">
    <w:name w:val="List Plain A"/>
    <w:autoRedefine/>
    <w:qFormat/>
    <w:rsid w:val="00174dc0"/>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74dc0"/>
    <w:pPr/>
    <w:rPr>
      <w:color w:val="CC99FF"/>
    </w:rPr>
  </w:style>
  <w:style w:type="paragraph" w:styleId="ListPlainB" w:customStyle="1">
    <w:name w:val="List Plain B"/>
    <w:autoRedefine/>
    <w:qFormat/>
    <w:rsid w:val="00174dc0"/>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74dc0"/>
    <w:pPr/>
    <w:rPr>
      <w:color w:val="CC99FF"/>
    </w:rPr>
  </w:style>
  <w:style w:type="paragraph" w:styleId="ListPlainC" w:customStyle="1">
    <w:name w:val="List Plain C"/>
    <w:next w:val="Body"/>
    <w:autoRedefine/>
    <w:qFormat/>
    <w:rsid w:val="00174dc0"/>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74dc0"/>
    <w:pPr/>
    <w:rPr>
      <w:color w:val="CC99FF"/>
    </w:rPr>
  </w:style>
  <w:style w:type="paragraph" w:styleId="ListBody" w:customStyle="1">
    <w:name w:val="ListBody"/>
    <w:next w:val="Normal"/>
    <w:autoRedefine/>
    <w:qFormat/>
    <w:rsid w:val="00174dc0"/>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74dc0"/>
    <w:pPr/>
    <w:rPr>
      <w:color w:val="808080"/>
    </w:rPr>
  </w:style>
  <w:style w:type="paragraph" w:styleId="ListHead" w:customStyle="1">
    <w:name w:val="ListHead"/>
    <w:next w:val="ListBody"/>
    <w:autoRedefine/>
    <w:qFormat/>
    <w:rsid w:val="00174dc0"/>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74dc0"/>
    <w:pPr/>
    <w:rPr>
      <w:color w:val="808080"/>
    </w:rPr>
  </w:style>
  <w:style w:type="paragraph" w:styleId="Listing" w:customStyle="1">
    <w:name w:val="Listing"/>
    <w:next w:val="Body"/>
    <w:autoRedefine/>
    <w:qFormat/>
    <w:rsid w:val="00174dc0"/>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74dc0"/>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pPr/>
    <w:rPr>
      <w:sz w:val="24"/>
      <w:szCs w:val="24"/>
    </w:rPr>
  </w:style>
  <w:style w:type="paragraph" w:styleId="NormalIndent">
    <w:name w:val="Normal Indent"/>
    <w:basedOn w:val="Normal"/>
    <w:qFormat/>
    <w:rsid w:val="00174dc0"/>
    <w:pPr>
      <w:ind w:left="720" w:hanging="0"/>
    </w:pPr>
    <w:rPr/>
  </w:style>
  <w:style w:type="paragraph" w:styleId="Note" w:customStyle="1">
    <w:name w:val="Note"/>
    <w:next w:val="Body"/>
    <w:autoRedefine/>
    <w:qFormat/>
    <w:rsid w:val="00174dc0"/>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qFormat/>
    <w:rsid w:val="00174dc0"/>
    <w:pPr/>
    <w:rPr/>
  </w:style>
  <w:style w:type="paragraph" w:styleId="NoteWarning" w:customStyle="1">
    <w:name w:val="Note Warning"/>
    <w:next w:val="Normal"/>
    <w:autoRedefine/>
    <w:qFormat/>
    <w:rsid w:val="00174dc0"/>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74dc0"/>
    <w:pPr/>
    <w:rPr>
      <w:color w:val="666699"/>
    </w:rPr>
  </w:style>
  <w:style w:type="paragraph" w:styleId="NumListB" w:customStyle="1">
    <w:name w:val="NumLis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74dc0"/>
    <w:pPr/>
    <w:rPr>
      <w:color w:val="666699"/>
    </w:rPr>
  </w:style>
  <w:style w:type="paragraph" w:styleId="NumListC" w:customStyle="1">
    <w:name w:val="NumLis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74dc0"/>
    <w:pPr/>
    <w:rPr>
      <w:color w:val="666699"/>
    </w:rPr>
  </w:style>
  <w:style w:type="paragraph" w:styleId="PlainText">
    <w:name w:val="Plain Text"/>
    <w:basedOn w:val="Normal"/>
    <w:qFormat/>
    <w:rsid w:val="00174dc0"/>
    <w:pPr/>
    <w:rPr>
      <w:rFonts w:ascii="Courier New" w:hAnsi="Courier New" w:cs="Courier New"/>
    </w:rPr>
  </w:style>
  <w:style w:type="paragraph" w:styleId="ProductionDirective" w:customStyle="1">
    <w:name w:val="Production Directive"/>
    <w:next w:val="Normal"/>
    <w:autoRedefine/>
    <w:qFormat/>
    <w:rsid w:val="00174dc0"/>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rsid w:val="00174dc0"/>
    <w:pPr/>
    <w:rPr/>
  </w:style>
  <w:style w:type="paragraph" w:styleId="Signature">
    <w:name w:val="Signature"/>
    <w:basedOn w:val="Normal"/>
    <w:rsid w:val="00174dc0"/>
    <w:pPr>
      <w:ind w:left="4320" w:hanging="0"/>
    </w:pPr>
    <w:rPr/>
  </w:style>
  <w:style w:type="paragraph" w:styleId="SubBullet" w:customStyle="1">
    <w:name w:val="SubBullet"/>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qFormat/>
    <w:rsid w:val="00174dc0"/>
    <w:pPr>
      <w:spacing w:before="0" w:after="60"/>
      <w:jc w:val="center"/>
      <w:outlineLvl w:val="1"/>
    </w:pPr>
    <w:rPr>
      <w:rFonts w:ascii="Arial" w:hAnsi="Arial" w:cs="Arial"/>
      <w:sz w:val="24"/>
      <w:szCs w:val="24"/>
    </w:rPr>
  </w:style>
  <w:style w:type="paragraph" w:styleId="TableBody" w:customStyle="1">
    <w:name w:val="Table Body"/>
    <w:autoRedefine/>
    <w:qFormat/>
    <w:rsid w:val="00174dc0"/>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74dc0"/>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74dc0"/>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Annotationtext">
    <w:name w:val="annotation text"/>
    <w:basedOn w:val="Normal"/>
    <w:qFormat/>
    <w:rsid w:val="00174dc0"/>
    <w:pPr/>
    <w:rPr/>
  </w:style>
  <w:style w:type="paragraph" w:styleId="Annotationsubject">
    <w:name w:val="annotation subject"/>
    <w:basedOn w:val="Annotationtext"/>
    <w:qFormat/>
    <w:rsid w:val="00174dc0"/>
    <w:pPr/>
    <w:rPr>
      <w:b/>
      <w:bCs/>
    </w:rPr>
  </w:style>
  <w:style w:type="paragraph" w:styleId="BalloonText">
    <w:name w:val="Balloon Text"/>
    <w:basedOn w:val="Normal"/>
    <w:qFormat/>
    <w:rsid w:val="00174dc0"/>
    <w:pPr/>
    <w:rPr>
      <w:rFonts w:ascii="Segoe UI" w:hAnsi="Segoe UI" w:cs="Segoe UI"/>
      <w:sz w:val="18"/>
      <w:szCs w:val="18"/>
    </w:rPr>
  </w:style>
  <w:style w:type="paragraph" w:styleId="Revision">
    <w:name w:val="Revision"/>
    <w:qFormat/>
    <w:rsid w:val="00174dc0"/>
    <w:pPr>
      <w:widowControl/>
      <w:bidi w:val="0"/>
      <w:jc w:val="left"/>
    </w:pPr>
    <w:rPr>
      <w:rFonts w:ascii="Times New Roman" w:hAnsi="Times New Roman" w:eastAsia="Times New Roman" w:cs="Times New Roman"/>
      <w:color w:val="00000A"/>
      <w:sz w:val="20"/>
      <w:szCs w:val="20"/>
      <w:lang w:val="en-US" w:eastAsia="en-US" w:bidi="ar-SA"/>
    </w:rPr>
  </w:style>
  <w:style w:type="paragraph" w:styleId="PreformattedText" w:customStyle="1">
    <w:name w:val="Preformatted Text"/>
    <w:basedOn w:val="Normal"/>
    <w:qFormat/>
    <w:rsid w:val="00174dc0"/>
    <w:pPr/>
    <w:rPr/>
  </w:style>
  <w:style w:type="paragraph" w:styleId="Contents1">
    <w:name w:val="TOC 1"/>
    <w:basedOn w:val="Normal"/>
    <w:next w:val="Normal"/>
    <w:autoRedefine/>
    <w:uiPriority w:val="39"/>
    <w:unhideWhenUsed/>
    <w:rsid w:val="00a22b75"/>
    <w:pPr>
      <w:spacing w:before="0" w:after="100"/>
    </w:pPr>
    <w:rPr/>
  </w:style>
  <w:style w:type="paragraph" w:styleId="Contents2">
    <w:name w:val="TOC 2"/>
    <w:basedOn w:val="Normal"/>
    <w:next w:val="Normal"/>
    <w:autoRedefine/>
    <w:uiPriority w:val="39"/>
    <w:unhideWhenUsed/>
    <w:rsid w:val="00a22b75"/>
    <w:pPr>
      <w:spacing w:before="0" w:after="100"/>
      <w:ind w:left="200" w:hanging="0"/>
    </w:pPr>
    <w:rPr/>
  </w:style>
  <w:style w:type="paragraph" w:styleId="SidebarQuotation" w:customStyle="1">
    <w:name w:val="Sidebar Quotation"/>
    <w:qFormat/>
    <w:rsid w:val="00ec2a4b"/>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180"/>
      <w:jc w:val="left"/>
    </w:pPr>
    <w:rPr>
      <w:rFonts w:ascii="Times New Roman" w:hAnsi="Times New Roman" w:eastAsia="Times New Roman" w:cs="Times New Roman"/>
      <w:color w:val="00000A"/>
      <w:sz w:val="20"/>
      <w:szCs w:val="20"/>
      <w:lang w:val="en-US" w:eastAsia="zh-CN" w:bidi="ar-SA"/>
    </w:rPr>
  </w:style>
  <w:style w:type="numbering" w:styleId="NoList" w:default="1">
    <w:name w:val="No List"/>
    <w:uiPriority w:val="99"/>
    <w:semiHidden/>
    <w:unhideWhenUsed/>
    <w:qFormat/>
  </w:style>
  <w:style w:type="numbering" w:styleId="OutlineList1">
    <w:name w:val="Outline List 1"/>
    <w:qFormat/>
    <w:rsid w:val="00174dc0"/>
  </w:style>
  <w:style w:type="numbering" w:styleId="OutlineList3">
    <w:name w:val="Outline List 3"/>
    <w:qFormat/>
    <w:rsid w:val="00174dc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E092E-C7BF-4DEF-BD22-DFE5D814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WordTemplate_2016-forAutonumbering.dotm</Template>
  <TotalTime>574</TotalTime>
  <Application>LibreOffice/5.2.1.2$MacOSX_X86_64 LibreOffice_project/31dd62db80d4e60af04904455ec9c9219178d620</Application>
  <Pages>16</Pages>
  <Words>4424</Words>
  <Characters>21373</Characters>
  <CharactersWithSpaces>25998</CharactersWithSpaces>
  <Paragraphs>307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2017-04-07T01:09:00Z</dcterms:created>
  <dc:creator>NSP</dc:creator>
  <dc:description/>
  <dc:language>en-US</dc:language>
  <cp:lastModifiedBy>Carol Nichols</cp:lastModifiedBy>
  <dcterms:modified xsi:type="dcterms:W3CDTF">2017-07-09T17:40:46Z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